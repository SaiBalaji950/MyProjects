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1ED3" w14:textId="77777777" w:rsidR="00074062" w:rsidRPr="00A253CF" w:rsidRDefault="005166C7" w:rsidP="006D1A58">
      <w:pPr>
        <w:spacing w:after="0" w:line="360" w:lineRule="auto"/>
        <w:jc w:val="center"/>
        <w:rPr>
          <w:rFonts w:ascii="Times New Roman" w:hAnsi="Times New Roman" w:cs="Times New Roman"/>
          <w:b/>
          <w:sz w:val="40"/>
          <w:szCs w:val="40"/>
        </w:rPr>
      </w:pPr>
      <w:r w:rsidRPr="00A253CF">
        <w:rPr>
          <w:rFonts w:ascii="Times New Roman" w:hAnsi="Times New Roman" w:cs="Times New Roman"/>
          <w:b/>
          <w:sz w:val="40"/>
          <w:szCs w:val="40"/>
        </w:rPr>
        <w:tab/>
      </w:r>
    </w:p>
    <w:p w14:paraId="1C886B62" w14:textId="77777777" w:rsidR="00074062" w:rsidRPr="00A253CF" w:rsidRDefault="00074062" w:rsidP="006D1A58">
      <w:pPr>
        <w:spacing w:after="0" w:line="360" w:lineRule="auto"/>
        <w:jc w:val="center"/>
        <w:rPr>
          <w:rFonts w:ascii="Times New Roman" w:hAnsi="Times New Roman" w:cs="Times New Roman"/>
          <w:b/>
          <w:sz w:val="40"/>
          <w:szCs w:val="40"/>
        </w:rPr>
      </w:pPr>
    </w:p>
    <w:p w14:paraId="388C4334" w14:textId="77777777" w:rsidR="00074062" w:rsidRPr="00A253CF" w:rsidRDefault="00074062" w:rsidP="006D1A58">
      <w:pPr>
        <w:spacing w:after="0" w:line="360" w:lineRule="auto"/>
        <w:jc w:val="center"/>
        <w:rPr>
          <w:rFonts w:ascii="Times New Roman" w:hAnsi="Times New Roman" w:cs="Times New Roman"/>
          <w:b/>
          <w:sz w:val="40"/>
          <w:szCs w:val="40"/>
        </w:rPr>
      </w:pPr>
    </w:p>
    <w:p w14:paraId="77FAE8FF" w14:textId="77777777" w:rsidR="00074062" w:rsidRPr="00A253CF" w:rsidRDefault="00074062" w:rsidP="006D1A58">
      <w:pPr>
        <w:spacing w:after="0" w:line="360" w:lineRule="auto"/>
        <w:jc w:val="center"/>
        <w:rPr>
          <w:rFonts w:ascii="Times New Roman" w:hAnsi="Times New Roman" w:cs="Times New Roman"/>
          <w:b/>
          <w:sz w:val="40"/>
          <w:szCs w:val="40"/>
        </w:rPr>
      </w:pPr>
    </w:p>
    <w:p w14:paraId="6FC966EF" w14:textId="77777777" w:rsidR="00074062" w:rsidRPr="00A253CF" w:rsidRDefault="00074062" w:rsidP="006D1A58">
      <w:pPr>
        <w:spacing w:after="0" w:line="360" w:lineRule="auto"/>
        <w:jc w:val="center"/>
        <w:rPr>
          <w:rFonts w:ascii="Times New Roman" w:hAnsi="Times New Roman" w:cs="Times New Roman"/>
          <w:b/>
          <w:sz w:val="40"/>
          <w:szCs w:val="40"/>
        </w:rPr>
      </w:pPr>
    </w:p>
    <w:p w14:paraId="1C7ED909" w14:textId="77777777" w:rsidR="00074062" w:rsidRPr="00A253CF" w:rsidRDefault="00074062" w:rsidP="006D1A58">
      <w:pPr>
        <w:spacing w:after="0" w:line="360" w:lineRule="auto"/>
        <w:jc w:val="center"/>
        <w:rPr>
          <w:rFonts w:ascii="Times New Roman" w:hAnsi="Times New Roman" w:cs="Times New Roman"/>
          <w:b/>
          <w:sz w:val="40"/>
          <w:szCs w:val="40"/>
        </w:rPr>
      </w:pPr>
    </w:p>
    <w:p w14:paraId="64A27CA8" w14:textId="77777777" w:rsidR="00B043BD" w:rsidRDefault="00B043BD" w:rsidP="00B043BD">
      <w:pPr>
        <w:spacing w:line="360" w:lineRule="auto"/>
        <w:jc w:val="center"/>
        <w:rPr>
          <w:rFonts w:ascii="Times New Roman" w:hAnsi="Times New Roman" w:cs="Times New Roman"/>
          <w:b/>
          <w:sz w:val="32"/>
          <w:szCs w:val="32"/>
        </w:rPr>
      </w:pPr>
      <w:r w:rsidRPr="00380E2D">
        <w:rPr>
          <w:rFonts w:ascii="Times New Roman" w:hAnsi="Times New Roman" w:cs="Times New Roman"/>
          <w:b/>
          <w:sz w:val="32"/>
          <w:szCs w:val="32"/>
        </w:rPr>
        <w:t>Machine Learning based Method for Insurance Fraud Detection on Class Imbalance Datasets with Missing Values</w:t>
      </w:r>
    </w:p>
    <w:p w14:paraId="73549CFC" w14:textId="77777777" w:rsidR="00074062" w:rsidRPr="00A253CF" w:rsidRDefault="00074062">
      <w:pPr>
        <w:rPr>
          <w:rFonts w:ascii="Times New Roman" w:hAnsi="Times New Roman" w:cs="Times New Roman"/>
          <w:b/>
          <w:sz w:val="28"/>
          <w:szCs w:val="28"/>
        </w:rPr>
      </w:pPr>
      <w:r w:rsidRPr="00A253CF">
        <w:rPr>
          <w:rFonts w:ascii="Times New Roman" w:hAnsi="Times New Roman" w:cs="Times New Roman"/>
          <w:b/>
          <w:sz w:val="28"/>
          <w:szCs w:val="28"/>
        </w:rPr>
        <w:br w:type="page"/>
      </w:r>
    </w:p>
    <w:p w14:paraId="10176869" w14:textId="77777777" w:rsidR="006D1A58" w:rsidRPr="00A253CF" w:rsidRDefault="006D1A58" w:rsidP="006D1A58">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6D0D372B" w14:textId="77777777" w:rsidR="004C3E63" w:rsidRPr="00A253CF" w:rsidRDefault="004C3E63" w:rsidP="006D1A58">
      <w:pPr>
        <w:spacing w:after="0" w:line="360" w:lineRule="auto"/>
        <w:jc w:val="both"/>
        <w:rPr>
          <w:rFonts w:ascii="Times New Roman" w:hAnsi="Times New Roman" w:cs="Times New Roman"/>
          <w:b/>
          <w:sz w:val="28"/>
          <w:szCs w:val="28"/>
        </w:rPr>
      </w:pPr>
    </w:p>
    <w:p w14:paraId="3C40205F" w14:textId="06407EE3" w:rsidR="00DA0992" w:rsidRPr="00A253CF" w:rsidRDefault="00B043BD" w:rsidP="00B043BD">
      <w:pPr>
        <w:spacing w:line="360" w:lineRule="auto"/>
        <w:jc w:val="both"/>
        <w:rPr>
          <w:rFonts w:ascii="Times New Roman" w:hAnsi="Times New Roman" w:cs="Times New Roman"/>
          <w:sz w:val="24"/>
          <w:szCs w:val="24"/>
        </w:rPr>
      </w:pPr>
      <w:r w:rsidRPr="00380E2D">
        <w:rPr>
          <w:rFonts w:ascii="Times New Roman" w:hAnsi="Times New Roman"/>
          <w:sz w:val="24"/>
          <w:szCs w:val="24"/>
        </w:rPr>
        <w:t>Insurance fraud, particularly within the automobile insurance sector, is a significant challenge faced by insurers, leading to financial losses and influencing pricing strategies. Fraud detection models are often impacted by class imbalance, where fraudulent claims are much rarer than legitimate claims, and missing data further complicates the process. This research tackles these issues by utilizing two car insurance datasets—an Egyptian real-life dataset and a standard dataset. The proposed methodology includes addressing missing data and class imbalance, and it incorporates the AdaBoost Classifier to enhance the model’s accuracy and predictive power. The results demonstrate that addressing class imbalance plays a crucial role in improving model performance, while handling missing data also contributes to more reliable predictions. The AdaBoost Classifier significantly outperforms existing techniques, improving prediction accuracy and reducing overfitting, which is often a challenge in fraud detection models. This study presents valuable insights into how improving data quality and using advanced algorithms like AdaBoost can enhance fraud detection systems, ultimately leading to more effective identification of fraudulent claims. These enhancements can significantly aid insurance companies in reducing financial losses, improving decision-making, and refining pricing models.</w:t>
      </w:r>
      <w:r w:rsidR="00DA0992" w:rsidRPr="00A253CF">
        <w:rPr>
          <w:rFonts w:ascii="Times New Roman" w:hAnsi="Times New Roman" w:cs="Times New Roman"/>
          <w:sz w:val="24"/>
          <w:szCs w:val="24"/>
        </w:rPr>
        <w:br w:type="page"/>
      </w:r>
    </w:p>
    <w:p w14:paraId="0326A87E" w14:textId="77777777" w:rsidR="00DA0992" w:rsidRPr="00A253CF" w:rsidRDefault="00DA0992" w:rsidP="00DA0992">
      <w:pPr>
        <w:jc w:val="center"/>
        <w:rPr>
          <w:rFonts w:ascii="Times New Roman" w:eastAsia="Times New Roman" w:hAnsi="Times New Roman" w:cs="Times New Roman"/>
          <w:b/>
          <w:sz w:val="32"/>
          <w:szCs w:val="32"/>
        </w:rPr>
      </w:pPr>
      <w:r w:rsidRPr="00A253CF">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A253CF" w14:paraId="67C71914" w14:textId="77777777" w:rsidTr="00E81B32">
        <w:trPr>
          <w:trHeight w:val="332"/>
        </w:trPr>
        <w:tc>
          <w:tcPr>
            <w:tcW w:w="2268" w:type="dxa"/>
          </w:tcPr>
          <w:p w14:paraId="7D1AA44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NO.</w:t>
            </w:r>
          </w:p>
        </w:tc>
        <w:tc>
          <w:tcPr>
            <w:tcW w:w="5940" w:type="dxa"/>
          </w:tcPr>
          <w:p w14:paraId="021DA5C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TITLE</w:t>
            </w:r>
          </w:p>
        </w:tc>
        <w:tc>
          <w:tcPr>
            <w:tcW w:w="1483" w:type="dxa"/>
          </w:tcPr>
          <w:p w14:paraId="466D3C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PAGE NO.</w:t>
            </w:r>
          </w:p>
        </w:tc>
      </w:tr>
      <w:tr w:rsidR="00DA0992" w:rsidRPr="00A253CF" w14:paraId="098999DB" w14:textId="77777777" w:rsidTr="00C46F8D">
        <w:trPr>
          <w:trHeight w:val="1494"/>
        </w:trPr>
        <w:tc>
          <w:tcPr>
            <w:tcW w:w="2268" w:type="dxa"/>
          </w:tcPr>
          <w:p w14:paraId="5C1A01F6" w14:textId="77777777" w:rsidR="00DA0992" w:rsidRPr="00A253CF" w:rsidRDefault="00DA0992" w:rsidP="00E81B32">
            <w:pPr>
              <w:spacing w:after="0" w:line="360" w:lineRule="auto"/>
              <w:rPr>
                <w:rFonts w:ascii="Times New Roman" w:eastAsia="Times New Roman" w:hAnsi="Times New Roman" w:cs="Times New Roman"/>
                <w:sz w:val="32"/>
                <w:szCs w:val="32"/>
              </w:rPr>
            </w:pPr>
          </w:p>
        </w:tc>
        <w:tc>
          <w:tcPr>
            <w:tcW w:w="5940" w:type="dxa"/>
          </w:tcPr>
          <w:p w14:paraId="6CCA113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ABSTRACT</w:t>
            </w:r>
          </w:p>
          <w:p w14:paraId="1F030C1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FIGURES</w:t>
            </w:r>
          </w:p>
          <w:p w14:paraId="52F40002" w14:textId="77777777" w:rsidR="00DA0992" w:rsidRPr="00A253CF" w:rsidRDefault="00DA0992" w:rsidP="00C46F8D">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SYMBOLS</w:t>
            </w:r>
          </w:p>
        </w:tc>
        <w:tc>
          <w:tcPr>
            <w:tcW w:w="1483" w:type="dxa"/>
          </w:tcPr>
          <w:p w14:paraId="75B14043"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proofErr w:type="spellStart"/>
            <w:r w:rsidRPr="00A253CF">
              <w:rPr>
                <w:rFonts w:ascii="Times New Roman" w:eastAsia="Times New Roman" w:hAnsi="Times New Roman" w:cs="Times New Roman"/>
                <w:sz w:val="24"/>
                <w:szCs w:val="24"/>
              </w:rPr>
              <w:t>i</w:t>
            </w:r>
            <w:proofErr w:type="spellEnd"/>
          </w:p>
          <w:p w14:paraId="2BFB4DFE"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w:t>
            </w:r>
          </w:p>
          <w:p w14:paraId="62EBC24B" w14:textId="77777777" w:rsidR="00DA0992" w:rsidRPr="00A253CF" w:rsidRDefault="00DA0992" w:rsidP="00C46F8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vii</w:t>
            </w:r>
          </w:p>
        </w:tc>
      </w:tr>
      <w:tr w:rsidR="00DA0992" w:rsidRPr="00A253CF" w14:paraId="47D28ABF" w14:textId="77777777" w:rsidTr="00E81B32">
        <w:trPr>
          <w:trHeight w:val="2276"/>
        </w:trPr>
        <w:tc>
          <w:tcPr>
            <w:tcW w:w="2268" w:type="dxa"/>
          </w:tcPr>
          <w:p w14:paraId="7EE01B88" w14:textId="77777777" w:rsidR="00DA0992" w:rsidRPr="00A253CF" w:rsidRDefault="00DA0992" w:rsidP="00E81B32">
            <w:pPr>
              <w:spacing w:after="0" w:line="360" w:lineRule="auto"/>
              <w:jc w:val="center"/>
              <w:rPr>
                <w:rFonts w:ascii="Times New Roman" w:eastAsia="Times New Roman" w:hAnsi="Times New Roman" w:cs="Times New Roman"/>
                <w:sz w:val="32"/>
                <w:szCs w:val="32"/>
              </w:rPr>
            </w:pPr>
            <w:r w:rsidRPr="00A253CF">
              <w:rPr>
                <w:rFonts w:ascii="Times New Roman" w:eastAsia="Times New Roman" w:hAnsi="Times New Roman" w:cs="Times New Roman"/>
                <w:sz w:val="32"/>
                <w:szCs w:val="32"/>
              </w:rPr>
              <w:t>1.</w:t>
            </w:r>
          </w:p>
        </w:tc>
        <w:tc>
          <w:tcPr>
            <w:tcW w:w="5940" w:type="dxa"/>
          </w:tcPr>
          <w:p w14:paraId="768D1A5A"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1 : INTRODUCTION</w:t>
            </w:r>
          </w:p>
          <w:p w14:paraId="1E38E8E8" w14:textId="77777777" w:rsidR="00DA0992"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GENERAL</w:t>
            </w:r>
          </w:p>
          <w:p w14:paraId="084BC9A7" w14:textId="77777777" w:rsidR="00961F05" w:rsidRPr="00A253CF" w:rsidRDefault="00961F05"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5E83B613" w14:textId="77777777" w:rsidR="00DA0992" w:rsidRPr="00A253CF"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OBJECTIVE</w:t>
            </w:r>
          </w:p>
          <w:p w14:paraId="7DECEFC2" w14:textId="77777777" w:rsidR="00DA0992" w:rsidRPr="00A253CF" w:rsidRDefault="00961F05" w:rsidP="00E81B32">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 xml:space="preserve"> EXISTING SYSTEM</w:t>
            </w:r>
          </w:p>
          <w:p w14:paraId="05B6E529"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.1 EXISTINGSYSTEM DISADVANTAGES</w:t>
            </w:r>
          </w:p>
          <w:p w14:paraId="5481F6CA"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0992" w:rsidRPr="00A253CF">
              <w:rPr>
                <w:rFonts w:ascii="Times New Roman" w:eastAsia="Times New Roman" w:hAnsi="Times New Roman" w:cs="Times New Roman"/>
                <w:sz w:val="24"/>
                <w:szCs w:val="24"/>
              </w:rPr>
              <w:t xml:space="preserve"> LITERATURE SURVEY</w:t>
            </w:r>
          </w:p>
          <w:p w14:paraId="18E57342"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 xml:space="preserve"> PROPOSED SYSTEM</w:t>
            </w:r>
          </w:p>
          <w:p w14:paraId="35837695"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.1 PROPOSED SYSTEM ADVANTAGES</w:t>
            </w:r>
          </w:p>
        </w:tc>
        <w:tc>
          <w:tcPr>
            <w:tcW w:w="1483" w:type="dxa"/>
          </w:tcPr>
          <w:p w14:paraId="0F68F02C"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6595F865" w14:textId="77777777" w:rsidTr="00E81B32">
        <w:trPr>
          <w:trHeight w:val="1439"/>
        </w:trPr>
        <w:tc>
          <w:tcPr>
            <w:tcW w:w="2268" w:type="dxa"/>
          </w:tcPr>
          <w:p w14:paraId="73219527"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w:t>
            </w:r>
          </w:p>
        </w:tc>
        <w:tc>
          <w:tcPr>
            <w:tcW w:w="5940" w:type="dxa"/>
          </w:tcPr>
          <w:p w14:paraId="6A63FC3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2 :PROJECT DESCRIPTION</w:t>
            </w:r>
          </w:p>
          <w:p w14:paraId="18CFBE59"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2.1 GENERAL</w:t>
            </w:r>
          </w:p>
          <w:p w14:paraId="74C6132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2.2 METHODOLOGIES</w:t>
            </w:r>
          </w:p>
          <w:p w14:paraId="6DDAA4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2.2.1 MODULES NAME</w:t>
            </w:r>
          </w:p>
          <w:p w14:paraId="77D4668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2.2.2 MODULES EXPLANATION    </w:t>
            </w:r>
          </w:p>
          <w:p w14:paraId="2A6F3BB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sz w:val="24"/>
                <w:szCs w:val="24"/>
              </w:rPr>
              <w:t xml:space="preserve">2.3 TECHNIQUE OR ALGORITHM </w:t>
            </w:r>
          </w:p>
        </w:tc>
        <w:tc>
          <w:tcPr>
            <w:tcW w:w="1483" w:type="dxa"/>
          </w:tcPr>
          <w:p w14:paraId="0852A524"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5C2C18AA" w14:textId="77777777" w:rsidTr="00E81B32">
        <w:trPr>
          <w:trHeight w:val="2307"/>
        </w:trPr>
        <w:tc>
          <w:tcPr>
            <w:tcW w:w="2268" w:type="dxa"/>
          </w:tcPr>
          <w:p w14:paraId="45671BE0"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3.</w:t>
            </w:r>
          </w:p>
        </w:tc>
        <w:tc>
          <w:tcPr>
            <w:tcW w:w="5940" w:type="dxa"/>
          </w:tcPr>
          <w:p w14:paraId="1FA52A68"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3 : REQUIREMENTS</w:t>
            </w:r>
          </w:p>
          <w:p w14:paraId="1E589CF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3.1 General</w:t>
            </w:r>
          </w:p>
          <w:p w14:paraId="4889962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3.2 Hardware REQUIREMENTS</w:t>
            </w:r>
          </w:p>
          <w:p w14:paraId="61513BE4"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3.3 Software REQUIREMENTS</w:t>
            </w:r>
          </w:p>
        </w:tc>
        <w:tc>
          <w:tcPr>
            <w:tcW w:w="1483" w:type="dxa"/>
          </w:tcPr>
          <w:p w14:paraId="047373BF"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7D503107" w14:textId="77777777" w:rsidTr="00E81B32">
        <w:tc>
          <w:tcPr>
            <w:tcW w:w="2268" w:type="dxa"/>
          </w:tcPr>
          <w:p w14:paraId="22BB070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tc>
        <w:tc>
          <w:tcPr>
            <w:tcW w:w="5940" w:type="dxa"/>
          </w:tcPr>
          <w:p w14:paraId="7C096624"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CHAPTER 4 :</w:t>
            </w:r>
            <w:r w:rsidRPr="00A253CF">
              <w:rPr>
                <w:rFonts w:ascii="Times New Roman" w:eastAsia="Times New Roman" w:hAnsi="Times New Roman" w:cs="Times New Roman"/>
                <w:b/>
                <w:sz w:val="28"/>
                <w:szCs w:val="28"/>
              </w:rPr>
              <w:t>SYSTEM DESIGN</w:t>
            </w:r>
          </w:p>
          <w:p w14:paraId="0FA061AD" w14:textId="77777777" w:rsidR="00DA0992"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4.1 general</w:t>
            </w:r>
          </w:p>
          <w:p w14:paraId="16CFE139" w14:textId="77777777" w:rsidR="003945C8" w:rsidRPr="00A253CF"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40000419" w14:textId="77777777" w:rsidR="00320438" w:rsidRDefault="003945C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w:t>
            </w:r>
            <w:r w:rsidR="00DA0992" w:rsidRPr="00A253CF">
              <w:rPr>
                <w:rFonts w:ascii="Times New Roman" w:eastAsia="Times New Roman" w:hAnsi="Times New Roman" w:cs="Times New Roman"/>
                <w:caps/>
                <w:sz w:val="24"/>
                <w:szCs w:val="24"/>
              </w:rPr>
              <w:t xml:space="preserve">.1 </w:t>
            </w:r>
            <w:r w:rsidR="00320438" w:rsidRPr="00A253CF">
              <w:rPr>
                <w:rFonts w:ascii="Times New Roman" w:eastAsia="Times New Roman" w:hAnsi="Times New Roman" w:cs="Times New Roman"/>
                <w:sz w:val="24"/>
                <w:szCs w:val="24"/>
              </w:rPr>
              <w:t>USE CASE DIAGRAM</w:t>
            </w:r>
            <w:r w:rsidR="00320438" w:rsidRPr="00A253CF">
              <w:rPr>
                <w:rFonts w:ascii="Times New Roman" w:eastAsia="Times New Roman" w:hAnsi="Times New Roman" w:cs="Times New Roman"/>
                <w:caps/>
                <w:sz w:val="24"/>
                <w:szCs w:val="24"/>
              </w:rPr>
              <w:t xml:space="preserve"> </w:t>
            </w:r>
          </w:p>
          <w:p w14:paraId="5BAA1C5B"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sidR="00DA0992" w:rsidRPr="00A253CF">
              <w:rPr>
                <w:rFonts w:ascii="Times New Roman" w:eastAsia="Times New Roman" w:hAnsi="Times New Roman" w:cs="Times New Roman"/>
                <w:sz w:val="24"/>
                <w:szCs w:val="24"/>
              </w:rPr>
              <w:t xml:space="preserve">.2 </w:t>
            </w:r>
            <w:r w:rsidR="00320438" w:rsidRPr="00A253CF">
              <w:rPr>
                <w:rFonts w:ascii="Times New Roman" w:eastAsia="Times New Roman" w:hAnsi="Times New Roman" w:cs="Times New Roman"/>
                <w:sz w:val="24"/>
                <w:szCs w:val="24"/>
              </w:rPr>
              <w:t>CLASS DIAGRAM</w:t>
            </w:r>
          </w:p>
          <w:p w14:paraId="280EB0C4" w14:textId="77777777" w:rsidR="00320438"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.3 </w:t>
            </w:r>
            <w:r w:rsidR="00320438" w:rsidRPr="00A253CF">
              <w:rPr>
                <w:rFonts w:ascii="Times New Roman" w:eastAsia="Times New Roman" w:hAnsi="Times New Roman" w:cs="Times New Roman"/>
                <w:sz w:val="24"/>
                <w:szCs w:val="24"/>
              </w:rPr>
              <w:t xml:space="preserve">OBJECT DIAGRAM </w:t>
            </w:r>
          </w:p>
          <w:p w14:paraId="56A023A5"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.4 </w:t>
            </w:r>
            <w:r w:rsidR="00320438" w:rsidRPr="00A253CF">
              <w:rPr>
                <w:rFonts w:ascii="Times New Roman" w:eastAsia="Times New Roman" w:hAnsi="Times New Roman" w:cs="Times New Roman"/>
                <w:sz w:val="24"/>
                <w:szCs w:val="24"/>
              </w:rPr>
              <w:t>STATE DIAGRAM</w:t>
            </w:r>
            <w:r w:rsidR="00320438" w:rsidRPr="00A253CF">
              <w:rPr>
                <w:rFonts w:ascii="Times New Roman" w:eastAsia="Times New Roman" w:hAnsi="Times New Roman" w:cs="Times New Roman"/>
                <w:caps/>
                <w:sz w:val="24"/>
                <w:szCs w:val="24"/>
              </w:rPr>
              <w:t xml:space="preserve"> </w:t>
            </w:r>
          </w:p>
          <w:p w14:paraId="588465FA"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.5 </w:t>
            </w:r>
            <w:r w:rsidR="00320438" w:rsidRPr="00A253CF">
              <w:rPr>
                <w:rFonts w:ascii="Times New Roman" w:eastAsia="Times New Roman" w:hAnsi="Times New Roman" w:cs="Times New Roman"/>
                <w:caps/>
                <w:sz w:val="24"/>
                <w:szCs w:val="24"/>
              </w:rPr>
              <w:t>activity diagram</w:t>
            </w:r>
          </w:p>
          <w:p w14:paraId="6A491D61" w14:textId="77777777" w:rsidR="00320438" w:rsidRP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.6 </w:t>
            </w:r>
            <w:r w:rsidR="00320438" w:rsidRPr="00A253CF">
              <w:rPr>
                <w:rFonts w:ascii="Times New Roman" w:eastAsia="Times New Roman" w:hAnsi="Times New Roman" w:cs="Times New Roman"/>
                <w:sz w:val="24"/>
                <w:szCs w:val="24"/>
              </w:rPr>
              <w:t>SEQUENCE DIAGRAM</w:t>
            </w:r>
          </w:p>
          <w:p w14:paraId="11F91238" w14:textId="77777777" w:rsidR="00320438"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.7 </w:t>
            </w:r>
            <w:r w:rsidR="00320438" w:rsidRPr="00A253CF">
              <w:rPr>
                <w:rFonts w:ascii="Times New Roman" w:eastAsia="Times New Roman" w:hAnsi="Times New Roman" w:cs="Times New Roman"/>
                <w:sz w:val="24"/>
                <w:szCs w:val="24"/>
              </w:rPr>
              <w:t>COLLABORATION DIAGRAM</w:t>
            </w:r>
          </w:p>
          <w:p w14:paraId="1B3CAB1D" w14:textId="77777777" w:rsidR="00DA0992"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.8 </w:t>
            </w:r>
            <w:r w:rsidR="00320438" w:rsidRPr="00A253CF">
              <w:rPr>
                <w:rFonts w:ascii="Times New Roman" w:eastAsia="Times New Roman" w:hAnsi="Times New Roman" w:cs="Times New Roman"/>
                <w:sz w:val="24"/>
                <w:szCs w:val="24"/>
              </w:rPr>
              <w:t>COMPONENT DIAGRAM</w:t>
            </w:r>
          </w:p>
          <w:p w14:paraId="017D36EE" w14:textId="77777777" w:rsidR="00692696" w:rsidRPr="00692696"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.9 </w:t>
            </w:r>
            <w:r w:rsidR="00692696" w:rsidRPr="00A253CF">
              <w:rPr>
                <w:rFonts w:ascii="Times New Roman" w:eastAsia="Times New Roman" w:hAnsi="Times New Roman" w:cs="Times New Roman"/>
                <w:sz w:val="24"/>
                <w:szCs w:val="24"/>
              </w:rPr>
              <w:t>DATA FLOW DIAGRAM</w:t>
            </w:r>
          </w:p>
          <w:p w14:paraId="3BB0EF33"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.10 </w:t>
            </w:r>
            <w:r w:rsidR="00320438">
              <w:rPr>
                <w:rFonts w:ascii="Times New Roman" w:eastAsia="Times New Roman" w:hAnsi="Times New Roman" w:cs="Times New Roman"/>
              </w:rPr>
              <w:t xml:space="preserve">DEPLOYMENT </w:t>
            </w:r>
            <w:r w:rsidR="00320438" w:rsidRPr="00A253CF">
              <w:rPr>
                <w:rFonts w:ascii="Times New Roman" w:eastAsia="Times New Roman" w:hAnsi="Times New Roman" w:cs="Times New Roman"/>
                <w:sz w:val="24"/>
                <w:szCs w:val="24"/>
              </w:rPr>
              <w:t>DIAGRAM</w:t>
            </w:r>
          </w:p>
          <w:p w14:paraId="0DD54DD9" w14:textId="77777777" w:rsidR="00DA0992"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Pr>
                <w:rFonts w:ascii="Times New Roman" w:eastAsia="Times New Roman" w:hAnsi="Times New Roman" w:cs="Times New Roman"/>
                <w:sz w:val="24"/>
                <w:szCs w:val="24"/>
              </w:rPr>
              <w:t>.11</w:t>
            </w:r>
            <w:r w:rsidR="00DA0992" w:rsidRPr="00A253CF">
              <w:rPr>
                <w:rFonts w:ascii="Times New Roman" w:eastAsia="Times New Roman" w:hAnsi="Times New Roman" w:cs="Times New Roman"/>
                <w:sz w:val="24"/>
                <w:szCs w:val="24"/>
              </w:rPr>
              <w:t xml:space="preserve"> </w:t>
            </w:r>
            <w:r w:rsidR="00692696" w:rsidRPr="00A253CF">
              <w:rPr>
                <w:rFonts w:ascii="Times New Roman" w:eastAsia="Times New Roman" w:hAnsi="Times New Roman" w:cs="Times New Roman"/>
                <w:sz w:val="24"/>
                <w:szCs w:val="24"/>
              </w:rPr>
              <w:t>SYSTEM ARCHITECTURE</w:t>
            </w:r>
          </w:p>
        </w:tc>
        <w:tc>
          <w:tcPr>
            <w:tcW w:w="1483" w:type="dxa"/>
          </w:tcPr>
          <w:p w14:paraId="4B18465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A253CF" w14:paraId="55876295" w14:textId="77777777" w:rsidTr="00E81B32">
        <w:tc>
          <w:tcPr>
            <w:tcW w:w="2268" w:type="dxa"/>
          </w:tcPr>
          <w:p w14:paraId="0875D22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tc>
        <w:tc>
          <w:tcPr>
            <w:tcW w:w="5940" w:type="dxa"/>
          </w:tcPr>
          <w:p w14:paraId="2B0CF346"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CHAPTER 5 :</w:t>
            </w:r>
            <w:r w:rsidR="00021D95">
              <w:rPr>
                <w:rFonts w:ascii="Times New Roman" w:eastAsia="Times New Roman" w:hAnsi="Times New Roman" w:cs="Times New Roman"/>
                <w:b/>
                <w:sz w:val="24"/>
                <w:szCs w:val="24"/>
              </w:rPr>
              <w:t xml:space="preserve"> </w:t>
            </w:r>
            <w:r w:rsidR="005F310B" w:rsidRPr="009E2D0C">
              <w:rPr>
                <w:rFonts w:ascii="Times New Roman" w:hAnsi="Times New Roman" w:cs="Times New Roman"/>
                <w:b/>
                <w:sz w:val="28"/>
                <w:szCs w:val="28"/>
              </w:rPr>
              <w:t>DEVELOPMENT TOOLS</w:t>
            </w:r>
          </w:p>
          <w:p w14:paraId="2ADD7FA0" w14:textId="77777777" w:rsidR="00DA0992"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5.1 general</w:t>
            </w:r>
          </w:p>
          <w:p w14:paraId="0E75E3A3"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5.2 History of Python</w:t>
            </w:r>
          </w:p>
          <w:p w14:paraId="5BAA94C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5.3 Importance of Python</w:t>
            </w:r>
          </w:p>
          <w:p w14:paraId="3A1A180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5.4 Features of Python</w:t>
            </w:r>
          </w:p>
          <w:p w14:paraId="1618321D" w14:textId="77777777" w:rsidR="009C4C05" w:rsidRPr="00A253CF"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5.5 Libraries used in python</w:t>
            </w:r>
          </w:p>
        </w:tc>
        <w:tc>
          <w:tcPr>
            <w:tcW w:w="1483" w:type="dxa"/>
          </w:tcPr>
          <w:p w14:paraId="3947422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C18DC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56A2E85"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9C4C05" w14:paraId="31B9B4E0" w14:textId="77777777" w:rsidTr="00E81B32">
        <w:tc>
          <w:tcPr>
            <w:tcW w:w="2268" w:type="dxa"/>
          </w:tcPr>
          <w:p w14:paraId="45DDC5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7F9EA84"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w:t>
            </w:r>
          </w:p>
        </w:tc>
        <w:tc>
          <w:tcPr>
            <w:tcW w:w="5940" w:type="dxa"/>
          </w:tcPr>
          <w:p w14:paraId="79A6A7C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6 :</w:t>
            </w:r>
            <w:r w:rsidRPr="009C4C05">
              <w:rPr>
                <w:rFonts w:ascii="Times New Roman" w:eastAsia="Times New Roman" w:hAnsi="Times New Roman" w:cs="Times New Roman"/>
                <w:b/>
                <w:caps/>
                <w:sz w:val="24"/>
                <w:szCs w:val="24"/>
              </w:rPr>
              <w:t>IMPLEMENTATION</w:t>
            </w:r>
          </w:p>
          <w:p w14:paraId="097ECD91"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6.1 GENERAL</w:t>
            </w:r>
          </w:p>
          <w:p w14:paraId="60A0F28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caps/>
                <w:sz w:val="24"/>
                <w:szCs w:val="24"/>
              </w:rPr>
              <w:t xml:space="preserve">6.2 IMPLEMENTATION </w:t>
            </w:r>
          </w:p>
        </w:tc>
        <w:tc>
          <w:tcPr>
            <w:tcW w:w="1483" w:type="dxa"/>
          </w:tcPr>
          <w:p w14:paraId="1985812F"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3C5CD62F" w14:textId="77777777" w:rsidR="00DA0992" w:rsidRPr="009C4C05" w:rsidRDefault="00DA0992" w:rsidP="00DA099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9C4C05" w14:paraId="19A32CE0" w14:textId="77777777" w:rsidTr="00E81B32">
        <w:tc>
          <w:tcPr>
            <w:tcW w:w="2268" w:type="dxa"/>
          </w:tcPr>
          <w:p w14:paraId="509196A0"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w:t>
            </w:r>
          </w:p>
        </w:tc>
        <w:tc>
          <w:tcPr>
            <w:tcW w:w="5940" w:type="dxa"/>
          </w:tcPr>
          <w:p w14:paraId="7C4C51E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7 :</w:t>
            </w:r>
            <w:r w:rsidRPr="009C4C05">
              <w:rPr>
                <w:rFonts w:ascii="Times New Roman" w:eastAsia="Times New Roman" w:hAnsi="Times New Roman" w:cs="Times New Roman"/>
                <w:b/>
                <w:caps/>
                <w:sz w:val="24"/>
                <w:szCs w:val="24"/>
              </w:rPr>
              <w:t>SNAPSHOTS</w:t>
            </w:r>
          </w:p>
          <w:p w14:paraId="16EE6289"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7.1 GENERAL</w:t>
            </w:r>
          </w:p>
          <w:p w14:paraId="5246D8FE"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7.2 VARIOUS SNAPSHOTS</w:t>
            </w:r>
          </w:p>
        </w:tc>
        <w:tc>
          <w:tcPr>
            <w:tcW w:w="1440" w:type="dxa"/>
          </w:tcPr>
          <w:p w14:paraId="02FF5D1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5CD7087C" w14:textId="77777777" w:rsidTr="00E81B32">
        <w:tc>
          <w:tcPr>
            <w:tcW w:w="2268" w:type="dxa"/>
          </w:tcPr>
          <w:p w14:paraId="23FD47F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w:t>
            </w:r>
          </w:p>
        </w:tc>
        <w:tc>
          <w:tcPr>
            <w:tcW w:w="5940" w:type="dxa"/>
          </w:tcPr>
          <w:p w14:paraId="46BEE796"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8 :</w:t>
            </w:r>
            <w:r w:rsidRPr="009C4C05">
              <w:rPr>
                <w:rFonts w:ascii="Times New Roman" w:eastAsia="Times New Roman" w:hAnsi="Times New Roman" w:cs="Times New Roman"/>
                <w:b/>
                <w:caps/>
                <w:sz w:val="24"/>
                <w:szCs w:val="24"/>
              </w:rPr>
              <w:t>SOFTWARE TESTING</w:t>
            </w:r>
          </w:p>
          <w:p w14:paraId="24C72DF3"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8.1 GENERAL</w:t>
            </w:r>
          </w:p>
          <w:p w14:paraId="083A8F8F"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8.2 DEVELOPING METHODOLOGIES</w:t>
            </w:r>
          </w:p>
          <w:p w14:paraId="49A210F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8.3 TYPES OF TESTING</w:t>
            </w:r>
          </w:p>
        </w:tc>
        <w:tc>
          <w:tcPr>
            <w:tcW w:w="1440" w:type="dxa"/>
          </w:tcPr>
          <w:p w14:paraId="6972313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6A694A46" w14:textId="77777777" w:rsidTr="00E81B32">
        <w:tc>
          <w:tcPr>
            <w:tcW w:w="2268" w:type="dxa"/>
          </w:tcPr>
          <w:p w14:paraId="406D606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p>
        </w:tc>
        <w:tc>
          <w:tcPr>
            <w:tcW w:w="5940" w:type="dxa"/>
          </w:tcPr>
          <w:p w14:paraId="3F1823B6"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CHAPTER 9 :</w:t>
            </w:r>
          </w:p>
          <w:p w14:paraId="1C1EE439" w14:textId="77777777" w:rsidR="00CD2BD2"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b/>
                <w:caps/>
                <w:sz w:val="24"/>
                <w:szCs w:val="24"/>
              </w:rPr>
              <w:t>FUTURE ENHANCEMENT</w:t>
            </w:r>
          </w:p>
          <w:p w14:paraId="68260FC8" w14:textId="77777777" w:rsidR="00DA0992" w:rsidRPr="009C4C05"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r w:rsidR="00CD2BD2">
              <w:rPr>
                <w:rFonts w:ascii="Times New Roman" w:eastAsia="Times New Roman" w:hAnsi="Times New Roman" w:cs="Times New Roman"/>
                <w:caps/>
                <w:sz w:val="24"/>
                <w:szCs w:val="24"/>
              </w:rPr>
              <w:t>.1</w:t>
            </w:r>
            <w:r w:rsidRPr="009C4C05">
              <w:rPr>
                <w:rFonts w:ascii="Times New Roman" w:eastAsia="Times New Roman" w:hAnsi="Times New Roman" w:cs="Times New Roman"/>
                <w:caps/>
                <w:sz w:val="24"/>
                <w:szCs w:val="24"/>
              </w:rPr>
              <w:t xml:space="preserve"> FUTURE ENHANCEMENTS</w:t>
            </w:r>
          </w:p>
        </w:tc>
        <w:tc>
          <w:tcPr>
            <w:tcW w:w="1440" w:type="dxa"/>
          </w:tcPr>
          <w:p w14:paraId="17386AE3"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05110254" w14:textId="77777777" w:rsidTr="00E81B32">
        <w:tc>
          <w:tcPr>
            <w:tcW w:w="2268" w:type="dxa"/>
          </w:tcPr>
          <w:p w14:paraId="6453480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9C4C05">
              <w:rPr>
                <w:rFonts w:ascii="Times New Roman" w:eastAsia="Times New Roman" w:hAnsi="Times New Roman" w:cs="Times New Roman"/>
                <w:b/>
                <w:caps/>
                <w:sz w:val="24"/>
                <w:szCs w:val="24"/>
              </w:rPr>
              <w:lastRenderedPageBreak/>
              <w:t>10</w:t>
            </w:r>
          </w:p>
        </w:tc>
        <w:tc>
          <w:tcPr>
            <w:tcW w:w="5940" w:type="dxa"/>
          </w:tcPr>
          <w:p w14:paraId="69FF2442"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CHAPTER 10 :</w:t>
            </w:r>
          </w:p>
          <w:p w14:paraId="7C1EF182" w14:textId="77777777" w:rsidR="00DA0992" w:rsidRPr="009C4C05" w:rsidRDefault="00DA0992" w:rsidP="00E81B32">
            <w:pPr>
              <w:spacing w:after="0" w:line="360" w:lineRule="auto"/>
              <w:rPr>
                <w:rFonts w:ascii="Times New Roman" w:eastAsia="Times New Roman" w:hAnsi="Times New Roman" w:cs="Times New Roman"/>
                <w:sz w:val="24"/>
                <w:szCs w:val="24"/>
              </w:rPr>
            </w:pPr>
            <w:r w:rsidRPr="009C4C05">
              <w:rPr>
                <w:rFonts w:ascii="Times New Roman" w:eastAsia="Times New Roman" w:hAnsi="Times New Roman" w:cs="Times New Roman"/>
                <w:sz w:val="24"/>
                <w:szCs w:val="24"/>
              </w:rPr>
              <w:t>10.1CONCLUSION</w:t>
            </w:r>
          </w:p>
          <w:p w14:paraId="4A23F9E4"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sz w:val="24"/>
                <w:szCs w:val="24"/>
              </w:rPr>
              <w:t>10.2</w:t>
            </w:r>
            <w:r w:rsidRPr="009C4C05">
              <w:rPr>
                <w:rFonts w:ascii="Times New Roman" w:eastAsia="Times New Roman" w:hAnsi="Times New Roman" w:cs="Times New Roman"/>
                <w:caps/>
                <w:sz w:val="24"/>
                <w:szCs w:val="24"/>
              </w:rPr>
              <w:t xml:space="preserve"> REFERENCES</w:t>
            </w:r>
          </w:p>
        </w:tc>
        <w:tc>
          <w:tcPr>
            <w:tcW w:w="1440" w:type="dxa"/>
          </w:tcPr>
          <w:p w14:paraId="61368E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892F84D" w14:textId="77777777" w:rsidR="008431C9" w:rsidRPr="00DB5A14" w:rsidRDefault="00DA0992" w:rsidP="00DB5A14">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p w14:paraId="394C8D1F" w14:textId="77777777" w:rsidR="009C4C05" w:rsidRDefault="009C4C05">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48CEAE82" w14:textId="77777777" w:rsidR="00DA0992" w:rsidRPr="00A253CF" w:rsidRDefault="00DA0992" w:rsidP="003A357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b/>
          <w:caps/>
          <w:sz w:val="28"/>
          <w:szCs w:val="28"/>
        </w:rPr>
        <w:lastRenderedPageBreak/>
        <w:t>LIST OF FIGURES</w:t>
      </w:r>
    </w:p>
    <w:p w14:paraId="3C099FA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5341"/>
        <w:gridCol w:w="1783"/>
      </w:tblGrid>
      <w:tr w:rsidR="00DA0992" w:rsidRPr="00A253CF" w14:paraId="1C7A090E" w14:textId="77777777" w:rsidTr="00E81B32">
        <w:tc>
          <w:tcPr>
            <w:tcW w:w="2268" w:type="dxa"/>
          </w:tcPr>
          <w:p w14:paraId="583F594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FIGURE NO</w:t>
            </w:r>
          </w:p>
        </w:tc>
        <w:tc>
          <w:tcPr>
            <w:tcW w:w="5490" w:type="dxa"/>
          </w:tcPr>
          <w:p w14:paraId="11510A2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NAME OF THE FIGURE</w:t>
            </w:r>
          </w:p>
        </w:tc>
        <w:tc>
          <w:tcPr>
            <w:tcW w:w="1818" w:type="dxa"/>
          </w:tcPr>
          <w:p w14:paraId="6CFF62B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PAGE NO.</w:t>
            </w:r>
          </w:p>
        </w:tc>
      </w:tr>
      <w:tr w:rsidR="00DA0992" w:rsidRPr="00A253CF" w14:paraId="57AE0CEC" w14:textId="77777777" w:rsidTr="00E81B32">
        <w:tc>
          <w:tcPr>
            <w:tcW w:w="2268" w:type="dxa"/>
          </w:tcPr>
          <w:p w14:paraId="10BA0F2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14:paraId="4CE4971F"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1818" w:type="dxa"/>
          </w:tcPr>
          <w:p w14:paraId="78866A6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1AA970C2" w14:textId="77777777" w:rsidTr="00E81B32">
        <w:trPr>
          <w:trHeight w:val="548"/>
        </w:trPr>
        <w:tc>
          <w:tcPr>
            <w:tcW w:w="2268" w:type="dxa"/>
          </w:tcPr>
          <w:p w14:paraId="4B32A974"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2D6826" w:rsidRPr="002E1F50">
              <w:rPr>
                <w:rFonts w:ascii="Times New Roman" w:eastAsia="Times New Roman" w:hAnsi="Times New Roman" w:cs="Times New Roman"/>
                <w:caps/>
                <w:sz w:val="24"/>
                <w:szCs w:val="24"/>
              </w:rPr>
              <w:t>1</w:t>
            </w:r>
          </w:p>
        </w:tc>
        <w:tc>
          <w:tcPr>
            <w:tcW w:w="5490" w:type="dxa"/>
          </w:tcPr>
          <w:p w14:paraId="719B9A4F"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Use case Diagram </w:t>
            </w:r>
          </w:p>
        </w:tc>
        <w:tc>
          <w:tcPr>
            <w:tcW w:w="1818" w:type="dxa"/>
          </w:tcPr>
          <w:p w14:paraId="797BBA5D"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E1F50" w14:paraId="1CEF0A96" w14:textId="77777777" w:rsidTr="00E81B32">
        <w:trPr>
          <w:trHeight w:val="548"/>
        </w:trPr>
        <w:tc>
          <w:tcPr>
            <w:tcW w:w="2268" w:type="dxa"/>
          </w:tcPr>
          <w:p w14:paraId="71577666" w14:textId="77777777" w:rsidR="002D6826" w:rsidRPr="002E1F50" w:rsidRDefault="002D682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4.2</w:t>
            </w:r>
          </w:p>
        </w:tc>
        <w:tc>
          <w:tcPr>
            <w:tcW w:w="5490" w:type="dxa"/>
          </w:tcPr>
          <w:p w14:paraId="43662289" w14:textId="77777777" w:rsidR="002D6826" w:rsidRPr="002E1F50" w:rsidRDefault="002D6826"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Class diagram </w:t>
            </w:r>
          </w:p>
        </w:tc>
        <w:tc>
          <w:tcPr>
            <w:tcW w:w="1818" w:type="dxa"/>
          </w:tcPr>
          <w:p w14:paraId="4047C8CC" w14:textId="77777777" w:rsidR="002D6826" w:rsidRPr="002E1F50" w:rsidRDefault="002D682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73E133F5" w14:textId="77777777" w:rsidTr="00E81B32">
        <w:tc>
          <w:tcPr>
            <w:tcW w:w="2268" w:type="dxa"/>
          </w:tcPr>
          <w:p w14:paraId="1975D31E"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692696" w:rsidRPr="002E1F50">
              <w:rPr>
                <w:rFonts w:ascii="Times New Roman" w:eastAsia="Times New Roman" w:hAnsi="Times New Roman" w:cs="Times New Roman"/>
                <w:caps/>
                <w:sz w:val="24"/>
                <w:szCs w:val="24"/>
              </w:rPr>
              <w:t>3</w:t>
            </w:r>
          </w:p>
        </w:tc>
        <w:tc>
          <w:tcPr>
            <w:tcW w:w="5490" w:type="dxa"/>
          </w:tcPr>
          <w:p w14:paraId="5830E955" w14:textId="77777777" w:rsidR="00DA0992"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Object diagram</w:t>
            </w:r>
          </w:p>
        </w:tc>
        <w:tc>
          <w:tcPr>
            <w:tcW w:w="1818" w:type="dxa"/>
          </w:tcPr>
          <w:p w14:paraId="67744E00"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EA08D69" w14:textId="77777777" w:rsidTr="00E81B32">
        <w:tc>
          <w:tcPr>
            <w:tcW w:w="2268" w:type="dxa"/>
          </w:tcPr>
          <w:p w14:paraId="219335AB"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4.4</w:t>
            </w:r>
          </w:p>
        </w:tc>
        <w:tc>
          <w:tcPr>
            <w:tcW w:w="5490" w:type="dxa"/>
          </w:tcPr>
          <w:p w14:paraId="277E97BF"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State Diagram</w:t>
            </w:r>
          </w:p>
        </w:tc>
        <w:tc>
          <w:tcPr>
            <w:tcW w:w="1818" w:type="dxa"/>
          </w:tcPr>
          <w:p w14:paraId="3E903DD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30D061AD" w14:textId="77777777" w:rsidTr="00E81B32">
        <w:tc>
          <w:tcPr>
            <w:tcW w:w="2268" w:type="dxa"/>
          </w:tcPr>
          <w:p w14:paraId="305DD31B" w14:textId="77777777" w:rsidR="00692696" w:rsidRPr="002E1F50" w:rsidRDefault="0069269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4.5</w:t>
            </w:r>
          </w:p>
        </w:tc>
        <w:tc>
          <w:tcPr>
            <w:tcW w:w="5490" w:type="dxa"/>
          </w:tcPr>
          <w:p w14:paraId="1A78841C" w14:textId="77777777" w:rsidR="00692696" w:rsidRPr="002E1F50" w:rsidRDefault="00692696" w:rsidP="005A1DBB">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Activity Diagram </w:t>
            </w:r>
          </w:p>
        </w:tc>
        <w:tc>
          <w:tcPr>
            <w:tcW w:w="1818" w:type="dxa"/>
          </w:tcPr>
          <w:p w14:paraId="1C70DCB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3EE012D9" w14:textId="77777777" w:rsidTr="00E81B32">
        <w:trPr>
          <w:trHeight w:val="476"/>
        </w:trPr>
        <w:tc>
          <w:tcPr>
            <w:tcW w:w="2268" w:type="dxa"/>
          </w:tcPr>
          <w:p w14:paraId="453FF3B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4.6</w:t>
            </w:r>
          </w:p>
        </w:tc>
        <w:tc>
          <w:tcPr>
            <w:tcW w:w="5490" w:type="dxa"/>
          </w:tcPr>
          <w:p w14:paraId="41760428"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Sequence diagram </w:t>
            </w:r>
          </w:p>
        </w:tc>
        <w:tc>
          <w:tcPr>
            <w:tcW w:w="1818" w:type="dxa"/>
          </w:tcPr>
          <w:p w14:paraId="678A475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5D48EA39" w14:textId="77777777" w:rsidTr="00E81B32">
        <w:tc>
          <w:tcPr>
            <w:tcW w:w="2268" w:type="dxa"/>
          </w:tcPr>
          <w:p w14:paraId="353FEFC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4.7</w:t>
            </w:r>
          </w:p>
        </w:tc>
        <w:tc>
          <w:tcPr>
            <w:tcW w:w="5490" w:type="dxa"/>
          </w:tcPr>
          <w:p w14:paraId="70DEF3DE" w14:textId="77777777" w:rsidR="00692696" w:rsidRPr="002E1F50" w:rsidRDefault="00692696" w:rsidP="00E81B3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Collaboration diagram </w:t>
            </w:r>
          </w:p>
        </w:tc>
        <w:tc>
          <w:tcPr>
            <w:tcW w:w="1818" w:type="dxa"/>
          </w:tcPr>
          <w:p w14:paraId="343E838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2DCC8336" w14:textId="77777777" w:rsidTr="00E81B32">
        <w:tc>
          <w:tcPr>
            <w:tcW w:w="2268" w:type="dxa"/>
          </w:tcPr>
          <w:p w14:paraId="514E632C"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4.8</w:t>
            </w:r>
          </w:p>
        </w:tc>
        <w:tc>
          <w:tcPr>
            <w:tcW w:w="5490" w:type="dxa"/>
          </w:tcPr>
          <w:p w14:paraId="473F805A"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Component Diagram</w:t>
            </w:r>
          </w:p>
        </w:tc>
        <w:tc>
          <w:tcPr>
            <w:tcW w:w="1818" w:type="dxa"/>
          </w:tcPr>
          <w:p w14:paraId="6A2BCFB7"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742655A" w14:textId="77777777" w:rsidTr="00E81B32">
        <w:tc>
          <w:tcPr>
            <w:tcW w:w="2268" w:type="dxa"/>
          </w:tcPr>
          <w:p w14:paraId="19D27F64" w14:textId="77777777" w:rsidR="002E1F50" w:rsidRPr="002E1F50" w:rsidRDefault="00344D3F" w:rsidP="00344D3F">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5490" w:type="dxa"/>
          </w:tcPr>
          <w:p w14:paraId="3B6DF1D3"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Data flow diagram</w:t>
            </w:r>
          </w:p>
        </w:tc>
        <w:tc>
          <w:tcPr>
            <w:tcW w:w="1818" w:type="dxa"/>
          </w:tcPr>
          <w:p w14:paraId="03E304F9"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E1F50" w14:paraId="6D68BE4E" w14:textId="77777777" w:rsidTr="00E81B32">
        <w:tc>
          <w:tcPr>
            <w:tcW w:w="2268" w:type="dxa"/>
          </w:tcPr>
          <w:p w14:paraId="0936FD9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344D3F">
              <w:rPr>
                <w:rFonts w:ascii="Times New Roman" w:eastAsia="Times New Roman" w:hAnsi="Times New Roman" w:cs="Times New Roman"/>
                <w:caps/>
                <w:sz w:val="24"/>
                <w:szCs w:val="24"/>
              </w:rPr>
              <w:t>10</w:t>
            </w:r>
          </w:p>
        </w:tc>
        <w:tc>
          <w:tcPr>
            <w:tcW w:w="5490" w:type="dxa"/>
          </w:tcPr>
          <w:p w14:paraId="1DAA95A5"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Deployment Diagram </w:t>
            </w:r>
          </w:p>
        </w:tc>
        <w:tc>
          <w:tcPr>
            <w:tcW w:w="1818" w:type="dxa"/>
          </w:tcPr>
          <w:p w14:paraId="343B98FC"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29AF0FA8" w14:textId="77777777" w:rsidTr="00E81B32">
        <w:tc>
          <w:tcPr>
            <w:tcW w:w="2268" w:type="dxa"/>
          </w:tcPr>
          <w:p w14:paraId="6659B078"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4.1</w:t>
            </w:r>
            <w:r w:rsidR="00344D3F">
              <w:rPr>
                <w:rFonts w:ascii="Times New Roman" w:eastAsia="Times New Roman" w:hAnsi="Times New Roman" w:cs="Times New Roman"/>
                <w:caps/>
                <w:sz w:val="24"/>
                <w:szCs w:val="24"/>
              </w:rPr>
              <w:t>1</w:t>
            </w:r>
          </w:p>
        </w:tc>
        <w:tc>
          <w:tcPr>
            <w:tcW w:w="5490" w:type="dxa"/>
          </w:tcPr>
          <w:p w14:paraId="19D3C86F"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Architecture Diagram</w:t>
            </w:r>
          </w:p>
        </w:tc>
        <w:tc>
          <w:tcPr>
            <w:tcW w:w="1818" w:type="dxa"/>
          </w:tcPr>
          <w:p w14:paraId="6CBCFFD2"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bl>
    <w:p w14:paraId="3BF856F4" w14:textId="77777777" w:rsidR="00DA0992" w:rsidRPr="002E1F50" w:rsidRDefault="00DA0992" w:rsidP="00DA099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p>
    <w:p w14:paraId="412CADF3"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6A1A1EEA"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0720D67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11D07CCF"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650C20E"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6331570B"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76E5378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529043E2"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389091A"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3B2ECF50"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DD3F1A1"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b/>
          <w:caps/>
          <w:sz w:val="28"/>
          <w:szCs w:val="28"/>
        </w:rPr>
      </w:pPr>
    </w:p>
    <w:p w14:paraId="16E95E7F"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1DAD9AC" w14:textId="77777777" w:rsidR="00DA0992" w:rsidRPr="00A253CF" w:rsidRDefault="00DA0992" w:rsidP="00DA0992">
      <w:pP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br w:type="page"/>
      </w:r>
    </w:p>
    <w:p w14:paraId="13DD636B"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lastRenderedPageBreak/>
        <w:t>LIST OF SYSMBOLS</w:t>
      </w:r>
    </w:p>
    <w:p w14:paraId="2F3BC1B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4"/>
        <w:gridCol w:w="1617"/>
        <w:gridCol w:w="4368"/>
        <w:gridCol w:w="2631"/>
      </w:tblGrid>
      <w:tr w:rsidR="00DA0992" w:rsidRPr="00A253CF" w14:paraId="1E2E1A6A" w14:textId="77777777" w:rsidTr="00E81B32">
        <w:tc>
          <w:tcPr>
            <w:tcW w:w="735" w:type="dxa"/>
          </w:tcPr>
          <w:p w14:paraId="2284162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0537DC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S.NO</w:t>
            </w:r>
          </w:p>
        </w:tc>
        <w:tc>
          <w:tcPr>
            <w:tcW w:w="1634" w:type="dxa"/>
          </w:tcPr>
          <w:p w14:paraId="5E0C6B4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p w14:paraId="1D7C10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NAME</w:t>
            </w:r>
          </w:p>
        </w:tc>
        <w:tc>
          <w:tcPr>
            <w:tcW w:w="4503" w:type="dxa"/>
          </w:tcPr>
          <w:p w14:paraId="3B86887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32CF99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tc>
        <w:tc>
          <w:tcPr>
            <w:tcW w:w="2704" w:type="dxa"/>
          </w:tcPr>
          <w:p w14:paraId="5F700BF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6887009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DESCRIPTION</w:t>
            </w:r>
          </w:p>
        </w:tc>
      </w:tr>
      <w:tr w:rsidR="00DA0992" w:rsidRPr="00A253CF" w14:paraId="3876FEB0" w14:textId="77777777" w:rsidTr="00E81B32">
        <w:trPr>
          <w:trHeight w:val="3002"/>
        </w:trPr>
        <w:tc>
          <w:tcPr>
            <w:tcW w:w="735" w:type="dxa"/>
          </w:tcPr>
          <w:p w14:paraId="69B816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644C721"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27981C86"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1.</w:t>
            </w:r>
          </w:p>
        </w:tc>
        <w:tc>
          <w:tcPr>
            <w:tcW w:w="1634" w:type="dxa"/>
          </w:tcPr>
          <w:p w14:paraId="118B0AD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2C6D0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F1D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Class</w:t>
            </w:r>
          </w:p>
        </w:tc>
        <w:tc>
          <w:tcPr>
            <w:tcW w:w="4503" w:type="dxa"/>
          </w:tcPr>
          <w:p w14:paraId="40EE2DD2" w14:textId="136934B2"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47460288" wp14:editId="1C5C139D">
                      <wp:simplePos x="0" y="0"/>
                      <wp:positionH relativeFrom="column">
                        <wp:posOffset>1710690</wp:posOffset>
                      </wp:positionH>
                      <wp:positionV relativeFrom="paragraph">
                        <wp:posOffset>182880</wp:posOffset>
                      </wp:positionV>
                      <wp:extent cx="971550" cy="1552575"/>
                      <wp:effectExtent l="0" t="0" r="0" b="9525"/>
                      <wp:wrapNone/>
                      <wp:docPr id="1507165213"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60288" id="Rectangle 134" o:spid="_x0000_s1026" style="position:absolute;left:0;text-align:left;margin-left:134.7pt;margin-top:14.4pt;width:76.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v:textbox>
                    </v:rect>
                  </w:pict>
                </mc:Fallback>
              </mc:AlternateContent>
            </w:r>
          </w:p>
          <w:p w14:paraId="0C60A42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868EAF" w14:textId="6F7565FA"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1312" behindDoc="0" locked="0" layoutInCell="1" allowOverlap="1" wp14:anchorId="63DBFC5D" wp14:editId="098932FA">
                      <wp:simplePos x="0" y="0"/>
                      <wp:positionH relativeFrom="column">
                        <wp:posOffset>1710690</wp:posOffset>
                      </wp:positionH>
                      <wp:positionV relativeFrom="paragraph">
                        <wp:posOffset>149224</wp:posOffset>
                      </wp:positionV>
                      <wp:extent cx="971550" cy="0"/>
                      <wp:effectExtent l="0" t="0" r="0" b="0"/>
                      <wp:wrapNone/>
                      <wp:docPr id="1737223631"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89B1DDC" id="_x0000_t32" coordsize="21600,21600" o:spt="32" o:oned="t" path="m,l21600,21600e" filled="f">
                      <v:path arrowok="t" fillok="f" o:connecttype="none"/>
                      <o:lock v:ext="edit" shapetype="t"/>
                    </v:shapetype>
                    <v:shape id="Straight Arrow Connector 132" o:spid="_x0000_s1026" type="#_x0000_t32" style="position:absolute;margin-left:134.7pt;margin-top:11.75pt;width:7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2F1CCEF4" w14:textId="418111A9"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096D5747" wp14:editId="14740218">
                      <wp:simplePos x="0" y="0"/>
                      <wp:positionH relativeFrom="column">
                        <wp:posOffset>481965</wp:posOffset>
                      </wp:positionH>
                      <wp:positionV relativeFrom="paragraph">
                        <wp:posOffset>59690</wp:posOffset>
                      </wp:positionV>
                      <wp:extent cx="952500" cy="639445"/>
                      <wp:effectExtent l="0" t="0" r="0" b="8255"/>
                      <wp:wrapNone/>
                      <wp:docPr id="1430695944"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D5747" id="Rectangle 130" o:spid="_x0000_s1027" style="position:absolute;left:0;text-align:left;margin-left:37.95pt;margin-top:4.7pt;width:75pt;height:5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v:textbox>
                    </v:rect>
                  </w:pict>
                </mc:Fallback>
              </mc:AlternateContent>
            </w:r>
          </w:p>
          <w:p w14:paraId="7F3C3862" w14:textId="03BD09DC"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3360" behindDoc="0" locked="0" layoutInCell="1" allowOverlap="1" wp14:anchorId="42B9E9F4" wp14:editId="1428FEA0">
                      <wp:simplePos x="0" y="0"/>
                      <wp:positionH relativeFrom="column">
                        <wp:posOffset>1710690</wp:posOffset>
                      </wp:positionH>
                      <wp:positionV relativeFrom="paragraph">
                        <wp:posOffset>29209</wp:posOffset>
                      </wp:positionV>
                      <wp:extent cx="971550" cy="0"/>
                      <wp:effectExtent l="0" t="0" r="0" b="0"/>
                      <wp:wrapNone/>
                      <wp:docPr id="50200874"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A6C63F" id="Straight Arrow Connector 128" o:spid="_x0000_s1026" type="#_x0000_t32" style="position:absolute;margin-left:134.7pt;margin-top:2.3pt;width:7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444C0E5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CE506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F7FD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408680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8C61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180E25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a collection of similar entities grouped together.</w:t>
            </w:r>
          </w:p>
        </w:tc>
      </w:tr>
      <w:tr w:rsidR="00DA0992" w:rsidRPr="00A253CF" w14:paraId="01422B39" w14:textId="77777777" w:rsidTr="00E81B32">
        <w:tc>
          <w:tcPr>
            <w:tcW w:w="735" w:type="dxa"/>
          </w:tcPr>
          <w:p w14:paraId="481587C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07592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DF30D6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2.</w:t>
            </w:r>
          </w:p>
        </w:tc>
        <w:tc>
          <w:tcPr>
            <w:tcW w:w="1634" w:type="dxa"/>
          </w:tcPr>
          <w:p w14:paraId="1056B83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4B5A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95B3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w:t>
            </w:r>
          </w:p>
        </w:tc>
        <w:tc>
          <w:tcPr>
            <w:tcW w:w="4503" w:type="dxa"/>
          </w:tcPr>
          <w:p w14:paraId="15CD83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82F5881" w14:textId="76C395BC"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t>name</w:t>
            </w:r>
            <w:r w:rsidRPr="00A253CF">
              <w:rPr>
                <w:rFonts w:ascii="Times New Roman" w:eastAsia="Times New Roman" w:hAnsi="Times New Roman" w:cs="Times New Roman"/>
                <w:caps/>
              </w:rPr>
              <w:tab/>
            </w:r>
            <w:r w:rsidR="00C0213C">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1510117" wp14:editId="53A83344">
                      <wp:simplePos x="0" y="0"/>
                      <wp:positionH relativeFrom="column">
                        <wp:posOffset>1158240</wp:posOffset>
                      </wp:positionH>
                      <wp:positionV relativeFrom="paragraph">
                        <wp:posOffset>163195</wp:posOffset>
                      </wp:positionV>
                      <wp:extent cx="457200" cy="9525"/>
                      <wp:effectExtent l="0" t="0" r="0" b="9525"/>
                      <wp:wrapNone/>
                      <wp:docPr id="1865747285"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2A08872" id="Straight Arrow Connector 126" o:spid="_x0000_s1026" type="#_x0000_t32" style="position:absolute;margin-left:91.2pt;margin-top:12.85pt;width:36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C0213C">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4BA3CC30" wp14:editId="115EF35E">
                      <wp:simplePos x="0" y="0"/>
                      <wp:positionH relativeFrom="column">
                        <wp:posOffset>1615440</wp:posOffset>
                      </wp:positionH>
                      <wp:positionV relativeFrom="paragraph">
                        <wp:posOffset>20320</wp:posOffset>
                      </wp:positionV>
                      <wp:extent cx="857250" cy="304800"/>
                      <wp:effectExtent l="0" t="0" r="0" b="0"/>
                      <wp:wrapNone/>
                      <wp:docPr id="1481658388" name="Flowchart: Process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BA3BDDF"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3CC30" id="_x0000_t109" coordsize="21600,21600" o:spt="109" path="m,l,21600r21600,l21600,xe">
                      <v:stroke joinstyle="miter"/>
                      <v:path gradientshapeok="t" o:connecttype="rect"/>
                    </v:shapetype>
                    <v:shape id="Flowchart: Process 124" o:spid="_x0000_s1028" type="#_x0000_t109" style="position:absolute;margin-left:127.2pt;margin-top:1.6pt;width:6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3BA3BDDF" w14:textId="77777777" w:rsidR="00C46F8D" w:rsidRDefault="00C46F8D" w:rsidP="00DA0992">
                            <w:r>
                              <w:t>Class B</w:t>
                            </w:r>
                          </w:p>
                        </w:txbxContent>
                      </v:textbox>
                    </v:shape>
                  </w:pict>
                </mc:Fallback>
              </mc:AlternateContent>
            </w:r>
            <w:r w:rsidR="00C0213C">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65DD1897" wp14:editId="2DB6C7A9">
                      <wp:simplePos x="0" y="0"/>
                      <wp:positionH relativeFrom="column">
                        <wp:posOffset>300990</wp:posOffset>
                      </wp:positionH>
                      <wp:positionV relativeFrom="paragraph">
                        <wp:posOffset>20320</wp:posOffset>
                      </wp:positionV>
                      <wp:extent cx="857250" cy="304800"/>
                      <wp:effectExtent l="0" t="0" r="0" b="0"/>
                      <wp:wrapNone/>
                      <wp:docPr id="1382258404" name="Flowchart: Process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EA31E9C"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1897" id="Flowchart: Process 122" o:spid="_x0000_s1029" type="#_x0000_t109" style="position:absolute;margin-left:23.7pt;margin-top:1.6pt;width: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0EA31E9C" w14:textId="77777777" w:rsidR="00C46F8D" w:rsidRDefault="00C46F8D" w:rsidP="00DA0992">
                            <w:r>
                              <w:t>Class A</w:t>
                            </w:r>
                          </w:p>
                        </w:txbxContent>
                      </v:textbox>
                    </v:shape>
                  </w:pict>
                </mc:Fallback>
              </mc:AlternateContent>
            </w:r>
          </w:p>
          <w:p w14:paraId="1B6314F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2757B6" w14:textId="3A525101"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6E0539CF" wp14:editId="479500F3">
                      <wp:simplePos x="0" y="0"/>
                      <wp:positionH relativeFrom="column">
                        <wp:posOffset>1158240</wp:posOffset>
                      </wp:positionH>
                      <wp:positionV relativeFrom="paragraph">
                        <wp:posOffset>205105</wp:posOffset>
                      </wp:positionV>
                      <wp:extent cx="457200" cy="635"/>
                      <wp:effectExtent l="0" t="0" r="0" b="18415"/>
                      <wp:wrapNone/>
                      <wp:docPr id="1606559155"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4CAA1EF" id="Straight Arrow Connector 120" o:spid="_x0000_s1026" type="#_x0000_t32" style="position:absolute;margin-left:91.2pt;margin-top:16.15pt;width:3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5987BC0C" wp14:editId="2D664D9C">
                      <wp:simplePos x="0" y="0"/>
                      <wp:positionH relativeFrom="column">
                        <wp:posOffset>300990</wp:posOffset>
                      </wp:positionH>
                      <wp:positionV relativeFrom="paragraph">
                        <wp:posOffset>62230</wp:posOffset>
                      </wp:positionV>
                      <wp:extent cx="857250" cy="304800"/>
                      <wp:effectExtent l="0" t="0" r="0" b="0"/>
                      <wp:wrapNone/>
                      <wp:docPr id="389657015" name="Flowchart: Process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E5E80FD"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7BC0C" id="Flowchart: Process 118" o:spid="_x0000_s1030" type="#_x0000_t109" style="position:absolute;left:0;text-align:left;margin-left:23.7pt;margin-top:4.9pt;width: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1E5E80FD" w14:textId="77777777" w:rsidR="00C46F8D" w:rsidRDefault="00C46F8D" w:rsidP="00DA0992">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47461052" wp14:editId="48FFE4CA">
                      <wp:simplePos x="0" y="0"/>
                      <wp:positionH relativeFrom="column">
                        <wp:posOffset>1615440</wp:posOffset>
                      </wp:positionH>
                      <wp:positionV relativeFrom="paragraph">
                        <wp:posOffset>62230</wp:posOffset>
                      </wp:positionV>
                      <wp:extent cx="857250" cy="304800"/>
                      <wp:effectExtent l="0" t="0" r="0" b="0"/>
                      <wp:wrapNone/>
                      <wp:docPr id="594540871" name="Flowchart: Process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FA6EC4C"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1052" id="Flowchart: Process 116" o:spid="_x0000_s1031" type="#_x0000_t109" style="position:absolute;left:0;text-align:left;margin-left:127.2pt;margin-top:4.9pt;width:6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1FA6EC4C" w14:textId="77777777" w:rsidR="00C46F8D" w:rsidRDefault="00C46F8D" w:rsidP="00DA0992">
                            <w:r>
                              <w:t>Class B</w:t>
                            </w:r>
                          </w:p>
                        </w:txbxContent>
                      </v:textbox>
                    </v:shape>
                  </w:pict>
                </mc:Fallback>
              </mc:AlternateContent>
            </w:r>
          </w:p>
          <w:p w14:paraId="575CCC1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0F5D1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E71F1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43F08D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Associations represents static relationships between classes. Roles represents the way the two classes see each other.</w:t>
            </w:r>
          </w:p>
        </w:tc>
      </w:tr>
      <w:tr w:rsidR="00DA0992" w:rsidRPr="00A253CF" w14:paraId="6FFE3A5C" w14:textId="77777777" w:rsidTr="00E81B32">
        <w:tc>
          <w:tcPr>
            <w:tcW w:w="735" w:type="dxa"/>
          </w:tcPr>
          <w:p w14:paraId="6280CF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2A13D8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EC2D95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3.</w:t>
            </w:r>
          </w:p>
        </w:tc>
        <w:tc>
          <w:tcPr>
            <w:tcW w:w="1634" w:type="dxa"/>
          </w:tcPr>
          <w:p w14:paraId="14196C6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E615F7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8978E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Actor</w:t>
            </w:r>
          </w:p>
        </w:tc>
        <w:tc>
          <w:tcPr>
            <w:tcW w:w="4503" w:type="dxa"/>
            <w:vMerge w:val="restart"/>
          </w:tcPr>
          <w:p w14:paraId="1931694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17A1B459" w14:textId="5148D345" w:rsidR="00DA0992" w:rsidRPr="00A253CF" w:rsidRDefault="00C0213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65ECEC35" wp14:editId="12DA06F0">
                      <wp:simplePos x="0" y="0"/>
                      <wp:positionH relativeFrom="column">
                        <wp:posOffset>1091565</wp:posOffset>
                      </wp:positionH>
                      <wp:positionV relativeFrom="paragraph">
                        <wp:posOffset>45085</wp:posOffset>
                      </wp:positionV>
                      <wp:extent cx="523875" cy="247650"/>
                      <wp:effectExtent l="0" t="0" r="9525" b="0"/>
                      <wp:wrapNone/>
                      <wp:docPr id="2036629425"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F50E4B" id="Oval 114" o:spid="_x0000_s1026" style="position:absolute;margin-left:85.95pt;margin-top:3.55pt;width:41.2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31907A19" w14:textId="04507AE8" w:rsidR="00DA0992" w:rsidRPr="00A253CF" w:rsidRDefault="00C0213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4D2EA5F7" wp14:editId="7C347A9B">
                      <wp:simplePos x="0" y="0"/>
                      <wp:positionH relativeFrom="column">
                        <wp:posOffset>1339215</wp:posOffset>
                      </wp:positionH>
                      <wp:positionV relativeFrom="paragraph">
                        <wp:posOffset>52070</wp:posOffset>
                      </wp:positionV>
                      <wp:extent cx="19050" cy="485140"/>
                      <wp:effectExtent l="0" t="0" r="0" b="10160"/>
                      <wp:wrapNone/>
                      <wp:docPr id="1778683519"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3E1C320" id="Straight Arrow Connector 112" o:spid="_x0000_s1026" type="#_x0000_t32" style="position:absolute;margin-left:105.45pt;margin-top:4.1pt;width:1.5pt;height: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0EA8DAAA" w14:textId="3F6ECDAB" w:rsidR="00DA0992" w:rsidRPr="00A253CF" w:rsidRDefault="00C0213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11A1C01D" wp14:editId="0695E495">
                      <wp:simplePos x="0" y="0"/>
                      <wp:positionH relativeFrom="column">
                        <wp:posOffset>1358265</wp:posOffset>
                      </wp:positionH>
                      <wp:positionV relativeFrom="paragraph">
                        <wp:posOffset>106680</wp:posOffset>
                      </wp:positionV>
                      <wp:extent cx="152400" cy="113665"/>
                      <wp:effectExtent l="0" t="0" r="0" b="635"/>
                      <wp:wrapNone/>
                      <wp:docPr id="220520528"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A121F2" id="Straight Arrow Connector 110" o:spid="_x0000_s1026" type="#_x0000_t32" style="position:absolute;margin-left:106.95pt;margin-top:8.4pt;width:12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0553C1AD" wp14:editId="1395B120">
                      <wp:simplePos x="0" y="0"/>
                      <wp:positionH relativeFrom="column">
                        <wp:posOffset>1205865</wp:posOffset>
                      </wp:positionH>
                      <wp:positionV relativeFrom="paragraph">
                        <wp:posOffset>106045</wp:posOffset>
                      </wp:positionV>
                      <wp:extent cx="152400" cy="114300"/>
                      <wp:effectExtent l="0" t="0" r="0" b="0"/>
                      <wp:wrapNone/>
                      <wp:docPr id="2045351972"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A04867C" id="Straight Arrow Connector 108" o:spid="_x0000_s1026" type="#_x0000_t32" style="position:absolute;margin-left:94.95pt;margin-top:8.35pt;width:12pt;height: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7939B29B" wp14:editId="46F89ECF">
                      <wp:simplePos x="0" y="0"/>
                      <wp:positionH relativeFrom="column">
                        <wp:posOffset>1158240</wp:posOffset>
                      </wp:positionH>
                      <wp:positionV relativeFrom="paragraph">
                        <wp:posOffset>-8255</wp:posOffset>
                      </wp:positionV>
                      <wp:extent cx="457200" cy="635"/>
                      <wp:effectExtent l="0" t="0" r="0" b="18415"/>
                      <wp:wrapNone/>
                      <wp:docPr id="371077715"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E81127E" id="Straight Arrow Connector 106" o:spid="_x0000_s1026" type="#_x0000_t32" style="position:absolute;margin-left:91.2pt;margin-top:-.65pt;width:36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7ED96D7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4979E5" w14:textId="3D1E2ABA"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r>
            <w:r w:rsidRPr="00A253CF">
              <w:rPr>
                <w:rFonts w:ascii="Times New Roman" w:eastAsia="Times New Roman" w:hAnsi="Times New Roman" w:cs="Times New Roman"/>
                <w:caps/>
              </w:rPr>
              <w:tab/>
            </w:r>
            <w:r w:rsidR="00C0213C">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3585DD52" wp14:editId="51CCE947">
                      <wp:simplePos x="0" y="0"/>
                      <wp:positionH relativeFrom="column">
                        <wp:posOffset>1615440</wp:posOffset>
                      </wp:positionH>
                      <wp:positionV relativeFrom="paragraph">
                        <wp:posOffset>20320</wp:posOffset>
                      </wp:positionV>
                      <wp:extent cx="857250" cy="304800"/>
                      <wp:effectExtent l="0" t="0" r="0" b="0"/>
                      <wp:wrapNone/>
                      <wp:docPr id="629221275" name="Flowchart: Proces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5232F83"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5DD52" id="Flowchart: Process 104" o:spid="_x0000_s1032" type="#_x0000_t109" style="position:absolute;margin-left:127.2pt;margin-top:1.6pt;width:6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35232F83" w14:textId="77777777" w:rsidR="00C46F8D" w:rsidRDefault="00C46F8D" w:rsidP="00DA0992">
                            <w:r>
                              <w:t>Class A</w:t>
                            </w:r>
                          </w:p>
                        </w:txbxContent>
                      </v:textbox>
                    </v:shape>
                  </w:pict>
                </mc:Fallback>
              </mc:AlternateContent>
            </w:r>
            <w:r w:rsidR="00C0213C">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6B8853C0" wp14:editId="15E8B4C2">
                      <wp:simplePos x="0" y="0"/>
                      <wp:positionH relativeFrom="column">
                        <wp:posOffset>300990</wp:posOffset>
                      </wp:positionH>
                      <wp:positionV relativeFrom="paragraph">
                        <wp:posOffset>20320</wp:posOffset>
                      </wp:positionV>
                      <wp:extent cx="857250" cy="304800"/>
                      <wp:effectExtent l="0" t="0" r="0" b="0"/>
                      <wp:wrapNone/>
                      <wp:docPr id="1051721026"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A904E5F"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53C0" id="Flowchart: Process 102" o:spid="_x0000_s1033" type="#_x0000_t109" style="position:absolute;margin-left:23.7pt;margin-top:1.6pt;width: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0A904E5F" w14:textId="77777777" w:rsidR="00C46F8D" w:rsidRDefault="00C46F8D" w:rsidP="00DA0992">
                            <w:r>
                              <w:t>Class A</w:t>
                            </w:r>
                          </w:p>
                        </w:txbxContent>
                      </v:textbox>
                    </v:shape>
                  </w:pict>
                </mc:Fallback>
              </mc:AlternateContent>
            </w:r>
          </w:p>
          <w:p w14:paraId="7BD63635" w14:textId="5561D02A"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6801D918" wp14:editId="6DF1193B">
                      <wp:simplePos x="0" y="0"/>
                      <wp:positionH relativeFrom="column">
                        <wp:posOffset>1991360</wp:posOffset>
                      </wp:positionH>
                      <wp:positionV relativeFrom="paragraph">
                        <wp:posOffset>84455</wp:posOffset>
                      </wp:positionV>
                      <wp:extent cx="9525" cy="219075"/>
                      <wp:effectExtent l="38100" t="38100" r="47625" b="9525"/>
                      <wp:wrapNone/>
                      <wp:docPr id="853479602"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2C3C599" id="Straight Arrow Connector 100" o:spid="_x0000_s1026" type="#_x0000_t32" style="position:absolute;margin-left:156.8pt;margin-top:6.65pt;width:.75pt;height:17.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29F260BC" wp14:editId="092DB6F4">
                      <wp:simplePos x="0" y="0"/>
                      <wp:positionH relativeFrom="column">
                        <wp:posOffset>705485</wp:posOffset>
                      </wp:positionH>
                      <wp:positionV relativeFrom="paragraph">
                        <wp:posOffset>84455</wp:posOffset>
                      </wp:positionV>
                      <wp:extent cx="9525" cy="219075"/>
                      <wp:effectExtent l="76200" t="38100" r="47625" b="9525"/>
                      <wp:wrapNone/>
                      <wp:docPr id="731559397"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4C2AC02" id="Straight Arrow Connector 98" o:spid="_x0000_s1026" type="#_x0000_t32" style="position:absolute;margin-left:55.55pt;margin-top:6.65pt;width:.75pt;height:17.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mc:Fallback>
              </mc:AlternateContent>
            </w:r>
          </w:p>
          <w:p w14:paraId="63EA7E5F" w14:textId="317EAEFC"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5275DF2B" wp14:editId="5958749E">
                      <wp:simplePos x="0" y="0"/>
                      <wp:positionH relativeFrom="column">
                        <wp:posOffset>300990</wp:posOffset>
                      </wp:positionH>
                      <wp:positionV relativeFrom="paragraph">
                        <wp:posOffset>62230</wp:posOffset>
                      </wp:positionV>
                      <wp:extent cx="857250" cy="304800"/>
                      <wp:effectExtent l="0" t="0" r="0" b="0"/>
                      <wp:wrapNone/>
                      <wp:docPr id="379032199" name="Flowchart: Process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9CBF2EA" w14:textId="77777777" w:rsidR="00C46F8D" w:rsidRDefault="00C46F8D" w:rsidP="00DA0992">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5DF2B" id="Flowchart: Process 96" o:spid="_x0000_s1034" type="#_x0000_t109" style="position:absolute;left:0;text-align:left;margin-left:23.7pt;margin-top:4.9pt;width:6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79CBF2EA" w14:textId="77777777" w:rsidR="00C46F8D" w:rsidRDefault="00C46F8D" w:rsidP="00DA0992">
                            <w:r>
                              <w:t>Class B</w:t>
                            </w:r>
                            <w:r>
                              <w:tab/>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0EFF4A6B" wp14:editId="779A4926">
                      <wp:simplePos x="0" y="0"/>
                      <wp:positionH relativeFrom="column">
                        <wp:posOffset>1615440</wp:posOffset>
                      </wp:positionH>
                      <wp:positionV relativeFrom="paragraph">
                        <wp:posOffset>62230</wp:posOffset>
                      </wp:positionV>
                      <wp:extent cx="857250" cy="304800"/>
                      <wp:effectExtent l="0" t="0" r="0" b="0"/>
                      <wp:wrapNone/>
                      <wp:docPr id="284582261" name="Flowchart: Process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04EE79B"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F4A6B" id="Flowchart: Process 94" o:spid="_x0000_s1035" type="#_x0000_t109" style="position:absolute;left:0;text-align:left;margin-left:127.2pt;margin-top:4.9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604EE79B" w14:textId="77777777" w:rsidR="00C46F8D" w:rsidRDefault="00C46F8D" w:rsidP="00DA0992">
                            <w:r>
                              <w:t>Class B</w:t>
                            </w:r>
                          </w:p>
                        </w:txbxContent>
                      </v:textbox>
                    </v:shape>
                  </w:pict>
                </mc:Fallback>
              </mc:AlternateContent>
            </w:r>
          </w:p>
          <w:p w14:paraId="35FEEABD"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0F80218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1936C8C" w14:textId="77777777" w:rsidR="00DA0992" w:rsidRPr="00A253CF" w:rsidRDefault="00DA0992" w:rsidP="00E81B32">
            <w:pPr>
              <w:spacing w:after="0" w:line="360" w:lineRule="auto"/>
              <w:rPr>
                <w:rFonts w:ascii="Times New Roman" w:eastAsia="Times New Roman" w:hAnsi="Times New Roman" w:cs="Times New Roman"/>
              </w:rPr>
            </w:pPr>
            <w:r w:rsidRPr="00A253CF">
              <w:rPr>
                <w:rFonts w:ascii="Times New Roman" w:eastAsia="Times New Roman" w:hAnsi="Times New Roman" w:cs="Times New Roman"/>
              </w:rPr>
              <w:t>It aggregates several classes into a single classes.</w:t>
            </w:r>
          </w:p>
          <w:p w14:paraId="4FB8004A" w14:textId="77777777" w:rsidR="00DA0992" w:rsidRPr="00A253CF" w:rsidRDefault="00DA0992" w:rsidP="00E81B32">
            <w:pPr>
              <w:spacing w:after="0" w:line="360" w:lineRule="auto"/>
              <w:rPr>
                <w:rFonts w:ascii="Times New Roman" w:eastAsia="Times New Roman" w:hAnsi="Times New Roman" w:cs="Times New Roman"/>
              </w:rPr>
            </w:pPr>
          </w:p>
          <w:p w14:paraId="60EFF105"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r w:rsidR="00DA0992" w:rsidRPr="00A253CF" w14:paraId="7C7DB8B6" w14:textId="77777777" w:rsidTr="00E81B32">
        <w:tc>
          <w:tcPr>
            <w:tcW w:w="735" w:type="dxa"/>
          </w:tcPr>
          <w:p w14:paraId="0711CAB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99B81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38821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p w14:paraId="76E321C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02942B23" w14:textId="1DF1192C"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72D69D85" wp14:editId="7195E14C">
                      <wp:simplePos x="0" y="0"/>
                      <wp:positionH relativeFrom="column">
                        <wp:posOffset>939165</wp:posOffset>
                      </wp:positionH>
                      <wp:positionV relativeFrom="paragraph">
                        <wp:posOffset>23495</wp:posOffset>
                      </wp:positionV>
                      <wp:extent cx="2898775" cy="635"/>
                      <wp:effectExtent l="0" t="0" r="15875" b="18415"/>
                      <wp:wrapNone/>
                      <wp:docPr id="48881946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32814AE" id="Straight Arrow Connector 92" o:spid="_x0000_s1026" type="#_x0000_t32" style="position:absolute;margin-left:73.95pt;margin-top:1.85pt;width:228.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09478EC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Aggregation</w:t>
            </w:r>
          </w:p>
        </w:tc>
        <w:tc>
          <w:tcPr>
            <w:tcW w:w="4503" w:type="dxa"/>
            <w:vMerge/>
          </w:tcPr>
          <w:p w14:paraId="193DDA9E"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4F893D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F4C6F6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Interaction between the system and external environment</w:t>
            </w:r>
          </w:p>
          <w:p w14:paraId="325A2E1D"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48A7DFD5"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6B42CB4A"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bl>
    <w:p w14:paraId="7E240E6E"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sz w:val="24"/>
          <w:szCs w:val="24"/>
        </w:rPr>
      </w:pPr>
    </w:p>
    <w:p w14:paraId="484A9CF4"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lastRenderedPageBreak/>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A253CF" w14:paraId="3CC80DC0" w14:textId="77777777" w:rsidTr="00E81B32">
        <w:trPr>
          <w:trHeight w:val="1551"/>
        </w:trPr>
        <w:tc>
          <w:tcPr>
            <w:tcW w:w="732" w:type="dxa"/>
          </w:tcPr>
          <w:p w14:paraId="7174146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D3EC1F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p w14:paraId="3BA46DA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2E0FBE11"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Relation</w:t>
            </w:r>
          </w:p>
          <w:p w14:paraId="2CFB6B9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(uses)</w:t>
            </w:r>
          </w:p>
        </w:tc>
        <w:tc>
          <w:tcPr>
            <w:tcW w:w="4522" w:type="dxa"/>
          </w:tcPr>
          <w:p w14:paraId="445A67E7"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uses</w:t>
            </w:r>
          </w:p>
          <w:p w14:paraId="5B50D4AB" w14:textId="77777777" w:rsidR="00DA0992" w:rsidRPr="00A253CF" w:rsidRDefault="00DA0992" w:rsidP="00E81B32">
            <w:pPr>
              <w:spacing w:before="240" w:after="60" w:line="360" w:lineRule="auto"/>
              <w:outlineLvl w:val="6"/>
              <w:rPr>
                <w:rFonts w:ascii="Times New Roman" w:eastAsia="Times New Roman" w:hAnsi="Times New Roman" w:cs="Times New Roman"/>
                <w:caps/>
                <w:sz w:val="24"/>
                <w:szCs w:val="24"/>
              </w:rPr>
            </w:pPr>
          </w:p>
        </w:tc>
        <w:tc>
          <w:tcPr>
            <w:tcW w:w="2775" w:type="dxa"/>
          </w:tcPr>
          <w:p w14:paraId="46FB9676"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Used for additional process communication.</w:t>
            </w:r>
          </w:p>
        </w:tc>
      </w:tr>
      <w:tr w:rsidR="00DA0992" w:rsidRPr="00A253CF" w14:paraId="6C616885" w14:textId="77777777" w:rsidTr="00E81B32">
        <w:trPr>
          <w:trHeight w:val="1048"/>
        </w:trPr>
        <w:tc>
          <w:tcPr>
            <w:tcW w:w="732" w:type="dxa"/>
          </w:tcPr>
          <w:p w14:paraId="61C4534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B53B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6.</w:t>
            </w:r>
          </w:p>
        </w:tc>
        <w:tc>
          <w:tcPr>
            <w:tcW w:w="1651" w:type="dxa"/>
          </w:tcPr>
          <w:p w14:paraId="048738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283B0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Relation</w:t>
            </w:r>
          </w:p>
          <w:p w14:paraId="2109A7C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w:t>
            </w:r>
          </w:p>
        </w:tc>
        <w:tc>
          <w:tcPr>
            <w:tcW w:w="4522" w:type="dxa"/>
          </w:tcPr>
          <w:p w14:paraId="0A764E7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7AC1406" w14:textId="4C67D323" w:rsidR="00DA0992" w:rsidRPr="00A253CF" w:rsidRDefault="00C0213C" w:rsidP="00E81B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E65EF6E" wp14:editId="3343D5A4">
                      <wp:simplePos x="0" y="0"/>
                      <wp:positionH relativeFrom="column">
                        <wp:posOffset>882015</wp:posOffset>
                      </wp:positionH>
                      <wp:positionV relativeFrom="paragraph">
                        <wp:posOffset>136525</wp:posOffset>
                      </wp:positionV>
                      <wp:extent cx="971550" cy="9525"/>
                      <wp:effectExtent l="0" t="76200" r="0" b="66675"/>
                      <wp:wrapNone/>
                      <wp:docPr id="1498266603"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CF4C559" id="Straight Arrow Connector 90" o:spid="_x0000_s1026" type="#_x0000_t32" style="position:absolute;margin-left:69.45pt;margin-top:10.75pt;width:76.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DA0992" w:rsidRPr="00A253CF">
              <w:rPr>
                <w:rFonts w:ascii="Times New Roman" w:eastAsia="Times New Roman" w:hAnsi="Times New Roman" w:cs="Times New Roman"/>
              </w:rPr>
              <w:t xml:space="preserve">                                 extends</w:t>
            </w:r>
          </w:p>
          <w:p w14:paraId="1F89154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90127D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 relationship is used when one use case is similar to another use case but does a bit more.</w:t>
            </w:r>
          </w:p>
        </w:tc>
      </w:tr>
      <w:tr w:rsidR="00DA0992" w:rsidRPr="00A253CF" w14:paraId="0C98554D" w14:textId="77777777" w:rsidTr="00E81B32">
        <w:trPr>
          <w:trHeight w:val="827"/>
        </w:trPr>
        <w:tc>
          <w:tcPr>
            <w:tcW w:w="732" w:type="dxa"/>
          </w:tcPr>
          <w:p w14:paraId="6FF3B03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BC68E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7.</w:t>
            </w:r>
          </w:p>
        </w:tc>
        <w:tc>
          <w:tcPr>
            <w:tcW w:w="1651" w:type="dxa"/>
          </w:tcPr>
          <w:p w14:paraId="41122D6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65AD00"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w:t>
            </w:r>
          </w:p>
        </w:tc>
        <w:tc>
          <w:tcPr>
            <w:tcW w:w="4522" w:type="dxa"/>
          </w:tcPr>
          <w:p w14:paraId="64AAC33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1379C" w14:textId="0FFF6EB1"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71552" behindDoc="0" locked="0" layoutInCell="1" allowOverlap="1" wp14:anchorId="179F0908" wp14:editId="58CEC8EF">
                      <wp:simplePos x="0" y="0"/>
                      <wp:positionH relativeFrom="column">
                        <wp:posOffset>958215</wp:posOffset>
                      </wp:positionH>
                      <wp:positionV relativeFrom="paragraph">
                        <wp:posOffset>93344</wp:posOffset>
                      </wp:positionV>
                      <wp:extent cx="1009650" cy="0"/>
                      <wp:effectExtent l="0" t="0" r="0" b="0"/>
                      <wp:wrapNone/>
                      <wp:docPr id="1947369130"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EE3DEF" id="Straight Arrow Connector 88" o:spid="_x0000_s1026" type="#_x0000_t32" style="position:absolute;margin-left:75.45pt;margin-top:7.35pt;width:7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5D8F08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34521F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E35AF7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 between various use cases.</w:t>
            </w:r>
          </w:p>
        </w:tc>
      </w:tr>
      <w:tr w:rsidR="00DA0992" w:rsidRPr="00A253CF" w14:paraId="3813CED0" w14:textId="77777777" w:rsidTr="00E81B32">
        <w:trPr>
          <w:trHeight w:val="1004"/>
        </w:trPr>
        <w:tc>
          <w:tcPr>
            <w:tcW w:w="732" w:type="dxa"/>
          </w:tcPr>
          <w:p w14:paraId="4B0D16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33A08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8.</w:t>
            </w:r>
          </w:p>
        </w:tc>
        <w:tc>
          <w:tcPr>
            <w:tcW w:w="1651" w:type="dxa"/>
          </w:tcPr>
          <w:p w14:paraId="67A195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CE6075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w:t>
            </w:r>
          </w:p>
        </w:tc>
        <w:tc>
          <w:tcPr>
            <w:tcW w:w="4522" w:type="dxa"/>
          </w:tcPr>
          <w:p w14:paraId="5FB5775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FAF33EB" w14:textId="276D80A1"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2576" behindDoc="0" locked="0" layoutInCell="1" allowOverlap="1" wp14:anchorId="4B2A48FA" wp14:editId="3ADC1063">
                      <wp:simplePos x="0" y="0"/>
                      <wp:positionH relativeFrom="column">
                        <wp:posOffset>729615</wp:posOffset>
                      </wp:positionH>
                      <wp:positionV relativeFrom="paragraph">
                        <wp:posOffset>1905</wp:posOffset>
                      </wp:positionV>
                      <wp:extent cx="1428750" cy="371475"/>
                      <wp:effectExtent l="0" t="0" r="0" b="9525"/>
                      <wp:wrapNone/>
                      <wp:docPr id="352564690" name="Rectangle: Rounded Corners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0A64BDD1" w14:textId="77777777" w:rsidR="00C46F8D" w:rsidRDefault="00C46F8D" w:rsidP="00DA0992">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A48FA" id="Rectangle: Rounded Corners 86" o:spid="_x0000_s1036" style="position:absolute;left:0;text-align:left;margin-left:57.45pt;margin-top:.15pt;width:11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0A64BDD1" w14:textId="77777777" w:rsidR="00C46F8D" w:rsidRDefault="00C46F8D" w:rsidP="00DA0992">
                            <w:r>
                              <w:t xml:space="preserve">               State</w:t>
                            </w:r>
                          </w:p>
                        </w:txbxContent>
                      </v:textbox>
                    </v:roundrect>
                  </w:pict>
                </mc:Fallback>
              </mc:AlternateContent>
            </w:r>
          </w:p>
          <w:p w14:paraId="0F67A1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5B9F09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9504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 of the processes.</w:t>
            </w:r>
          </w:p>
        </w:tc>
      </w:tr>
      <w:tr w:rsidR="00DA0992" w:rsidRPr="00A253CF" w14:paraId="492659D6" w14:textId="77777777" w:rsidTr="00E81B32">
        <w:trPr>
          <w:trHeight w:val="1004"/>
        </w:trPr>
        <w:tc>
          <w:tcPr>
            <w:tcW w:w="732" w:type="dxa"/>
          </w:tcPr>
          <w:p w14:paraId="6AF1D3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473D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9.</w:t>
            </w:r>
          </w:p>
        </w:tc>
        <w:tc>
          <w:tcPr>
            <w:tcW w:w="1651" w:type="dxa"/>
          </w:tcPr>
          <w:p w14:paraId="7A1F99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156C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w:t>
            </w:r>
          </w:p>
        </w:tc>
        <w:tc>
          <w:tcPr>
            <w:tcW w:w="4522" w:type="dxa"/>
          </w:tcPr>
          <w:p w14:paraId="307B445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3F9D052" w14:textId="6C8E16D5" w:rsidR="00DA0992" w:rsidRPr="00A253CF" w:rsidRDefault="00C0213C" w:rsidP="00E81B32">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5648" behindDoc="0" locked="0" layoutInCell="1" allowOverlap="1" wp14:anchorId="303E8D31" wp14:editId="55F3298E">
                      <wp:simplePos x="0" y="0"/>
                      <wp:positionH relativeFrom="column">
                        <wp:posOffset>1586865</wp:posOffset>
                      </wp:positionH>
                      <wp:positionV relativeFrom="paragraph">
                        <wp:posOffset>15875</wp:posOffset>
                      </wp:positionV>
                      <wp:extent cx="95250" cy="133350"/>
                      <wp:effectExtent l="0" t="0" r="0" b="0"/>
                      <wp:wrapNone/>
                      <wp:docPr id="1023235977"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88ABB7" id="Straight Arrow Connector 84" o:spid="_x0000_s1026" type="#_x0000_t32" style="position:absolute;margin-left:124.95pt;margin-top:1.25pt;width: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6ABB59A1" wp14:editId="671B204D">
                      <wp:simplePos x="0" y="0"/>
                      <wp:positionH relativeFrom="column">
                        <wp:posOffset>1586865</wp:posOffset>
                      </wp:positionH>
                      <wp:positionV relativeFrom="paragraph">
                        <wp:posOffset>168275</wp:posOffset>
                      </wp:positionV>
                      <wp:extent cx="95250" cy="133350"/>
                      <wp:effectExtent l="0" t="0" r="0" b="0"/>
                      <wp:wrapNone/>
                      <wp:docPr id="727315656"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151ED9" id="Straight Arrow Connector 82" o:spid="_x0000_s1026" type="#_x0000_t32" style="position:absolute;margin-left:124.95pt;margin-top:13.25pt;width:7.5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4624" behindDoc="0" locked="0" layoutInCell="1" allowOverlap="1" wp14:anchorId="306A649C" wp14:editId="56D7C7E8">
                      <wp:simplePos x="0" y="0"/>
                      <wp:positionH relativeFrom="column">
                        <wp:posOffset>958215</wp:posOffset>
                      </wp:positionH>
                      <wp:positionV relativeFrom="paragraph">
                        <wp:posOffset>149225</wp:posOffset>
                      </wp:positionV>
                      <wp:extent cx="723900" cy="19050"/>
                      <wp:effectExtent l="0" t="0" r="0" b="0"/>
                      <wp:wrapNone/>
                      <wp:docPr id="369165314"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6BCB0AE" id="Straight Arrow Connector 80" o:spid="_x0000_s1026" type="#_x0000_t32" style="position:absolute;margin-left:75.45pt;margin-top:11.75pt;width:57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3600" behindDoc="0" locked="0" layoutInCell="1" allowOverlap="1" wp14:anchorId="7CA27675" wp14:editId="66BE4AC6">
                      <wp:simplePos x="0" y="0"/>
                      <wp:positionH relativeFrom="column">
                        <wp:posOffset>834390</wp:posOffset>
                      </wp:positionH>
                      <wp:positionV relativeFrom="paragraph">
                        <wp:posOffset>15875</wp:posOffset>
                      </wp:positionV>
                      <wp:extent cx="123825" cy="238125"/>
                      <wp:effectExtent l="0" t="0" r="9525" b="9525"/>
                      <wp:wrapNone/>
                      <wp:docPr id="1774645537"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671E1C" id="Oval 78" o:spid="_x0000_s1026" style="position:absolute;margin-left:65.7pt;margin-top:1.25pt;width:9.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21B97FE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46D92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960AB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 of the object</w:t>
            </w:r>
          </w:p>
        </w:tc>
      </w:tr>
      <w:tr w:rsidR="00DA0992" w:rsidRPr="00A253CF" w14:paraId="644526C6" w14:textId="77777777" w:rsidTr="00E81B32">
        <w:trPr>
          <w:trHeight w:val="1277"/>
        </w:trPr>
        <w:tc>
          <w:tcPr>
            <w:tcW w:w="732" w:type="dxa"/>
          </w:tcPr>
          <w:p w14:paraId="5F513F8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AFF279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10.</w:t>
            </w:r>
          </w:p>
        </w:tc>
        <w:tc>
          <w:tcPr>
            <w:tcW w:w="1651" w:type="dxa"/>
          </w:tcPr>
          <w:p w14:paraId="399F786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35DA83A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w:t>
            </w:r>
          </w:p>
        </w:tc>
        <w:tc>
          <w:tcPr>
            <w:tcW w:w="4522" w:type="dxa"/>
          </w:tcPr>
          <w:p w14:paraId="1AFA342E" w14:textId="0756A1F8" w:rsidR="00DA0992" w:rsidRPr="00A253CF" w:rsidRDefault="00C0213C" w:rsidP="00E81B32">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7FA752C6" wp14:editId="7271805F">
                      <wp:simplePos x="0" y="0"/>
                      <wp:positionH relativeFrom="column">
                        <wp:posOffset>1586865</wp:posOffset>
                      </wp:positionH>
                      <wp:positionV relativeFrom="paragraph">
                        <wp:posOffset>198120</wp:posOffset>
                      </wp:positionV>
                      <wp:extent cx="314325" cy="257175"/>
                      <wp:effectExtent l="0" t="0" r="9525" b="9525"/>
                      <wp:wrapNone/>
                      <wp:docPr id="84926462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49B9EF" id="Oval 76" o:spid="_x0000_s1026" style="position:absolute;margin-left:124.95pt;margin-top:15.6pt;width:2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0BB08242" w14:textId="4FFE21D6"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511F61E7" wp14:editId="5367CBB1">
                      <wp:simplePos x="0" y="0"/>
                      <wp:positionH relativeFrom="column">
                        <wp:posOffset>1501140</wp:posOffset>
                      </wp:positionH>
                      <wp:positionV relativeFrom="paragraph">
                        <wp:posOffset>114300</wp:posOffset>
                      </wp:positionV>
                      <wp:extent cx="85725" cy="99695"/>
                      <wp:effectExtent l="0" t="0" r="9525" b="14605"/>
                      <wp:wrapNone/>
                      <wp:docPr id="172731736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E0C8A49" id="Straight Arrow Connector 74" o:spid="_x0000_s1026" type="#_x0000_t32" style="position:absolute;margin-left:118.2pt;margin-top:9pt;width:6.75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3BFBAB04" wp14:editId="6E8F7966">
                      <wp:simplePos x="0" y="0"/>
                      <wp:positionH relativeFrom="column">
                        <wp:posOffset>1501140</wp:posOffset>
                      </wp:positionH>
                      <wp:positionV relativeFrom="paragraph">
                        <wp:posOffset>23495</wp:posOffset>
                      </wp:positionV>
                      <wp:extent cx="85725" cy="90805"/>
                      <wp:effectExtent l="0" t="0" r="9525" b="4445"/>
                      <wp:wrapNone/>
                      <wp:docPr id="1315440495"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482FA6F" id="Straight Arrow Connector 72" o:spid="_x0000_s1026" type="#_x0000_t32" style="position:absolute;margin-left:118.2pt;margin-top:1.85pt;width:6.7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79744" behindDoc="0" locked="0" layoutInCell="1" allowOverlap="1" wp14:anchorId="40DC98F6" wp14:editId="4B966913">
                      <wp:simplePos x="0" y="0"/>
                      <wp:positionH relativeFrom="column">
                        <wp:posOffset>958215</wp:posOffset>
                      </wp:positionH>
                      <wp:positionV relativeFrom="paragraph">
                        <wp:posOffset>114299</wp:posOffset>
                      </wp:positionV>
                      <wp:extent cx="628650" cy="0"/>
                      <wp:effectExtent l="0" t="0" r="0" b="0"/>
                      <wp:wrapNone/>
                      <wp:docPr id="523898761"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A2BF19" id="Straight Arrow Connector 70" o:spid="_x0000_s1026" type="#_x0000_t32" style="position:absolute;margin-left:75.45pt;margin-top:9pt;width:4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69E4ED68" wp14:editId="72F04DF0">
                      <wp:simplePos x="0" y="0"/>
                      <wp:positionH relativeFrom="column">
                        <wp:posOffset>1682115</wp:posOffset>
                      </wp:positionH>
                      <wp:positionV relativeFrom="paragraph">
                        <wp:posOffset>23495</wp:posOffset>
                      </wp:positionV>
                      <wp:extent cx="90805" cy="90805"/>
                      <wp:effectExtent l="19050" t="19050" r="23495" b="42545"/>
                      <wp:wrapNone/>
                      <wp:docPr id="899033506"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3FCDE9" id="Oval 68" o:spid="_x0000_s1026" style="position:absolute;margin-left:132.45pt;margin-top:1.8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0D81E4A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4B2CFFB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85A88F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 of the object</w:t>
            </w:r>
          </w:p>
        </w:tc>
      </w:tr>
      <w:tr w:rsidR="00DA0992" w:rsidRPr="00A253CF" w14:paraId="766B4459" w14:textId="77777777" w:rsidTr="00E81B32">
        <w:trPr>
          <w:trHeight w:val="1189"/>
        </w:trPr>
        <w:tc>
          <w:tcPr>
            <w:tcW w:w="732" w:type="dxa"/>
          </w:tcPr>
          <w:p w14:paraId="4BED58D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B76F57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11.</w:t>
            </w:r>
          </w:p>
        </w:tc>
        <w:tc>
          <w:tcPr>
            <w:tcW w:w="1651" w:type="dxa"/>
          </w:tcPr>
          <w:p w14:paraId="4DB2E41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2E6144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Control flow</w:t>
            </w:r>
          </w:p>
        </w:tc>
        <w:tc>
          <w:tcPr>
            <w:tcW w:w="4522" w:type="dxa"/>
          </w:tcPr>
          <w:p w14:paraId="2FA60A7E" w14:textId="69DF0E6D"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3840" behindDoc="0" locked="0" layoutInCell="1" allowOverlap="1" wp14:anchorId="0E749908" wp14:editId="15D3653A">
                      <wp:simplePos x="0" y="0"/>
                      <wp:positionH relativeFrom="column">
                        <wp:posOffset>1586865</wp:posOffset>
                      </wp:positionH>
                      <wp:positionV relativeFrom="paragraph">
                        <wp:posOffset>243205</wp:posOffset>
                      </wp:positionV>
                      <wp:extent cx="95250" cy="142875"/>
                      <wp:effectExtent l="0" t="0" r="0" b="9525"/>
                      <wp:wrapNone/>
                      <wp:docPr id="853302263"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04C7A29" id="Straight Arrow Connector 66" o:spid="_x0000_s1026" type="#_x0000_t32" style="position:absolute;margin-left:124.95pt;margin-top:19.15pt;width: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0FED5DEA" w14:textId="22334AEC"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4864" behindDoc="0" locked="0" layoutInCell="1" allowOverlap="1" wp14:anchorId="2A1F911D" wp14:editId="076E0144">
                      <wp:simplePos x="0" y="0"/>
                      <wp:positionH relativeFrom="column">
                        <wp:posOffset>1586865</wp:posOffset>
                      </wp:positionH>
                      <wp:positionV relativeFrom="paragraph">
                        <wp:posOffset>123190</wp:posOffset>
                      </wp:positionV>
                      <wp:extent cx="95250" cy="123825"/>
                      <wp:effectExtent l="0" t="0" r="0" b="9525"/>
                      <wp:wrapNone/>
                      <wp:docPr id="925185629"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414A9AA" id="Straight Arrow Connector 64" o:spid="_x0000_s1026" type="#_x0000_t32" style="position:absolute;margin-left:124.95pt;margin-top:9.7pt;width:7.5pt;height: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2816" behindDoc="0" locked="0" layoutInCell="1" allowOverlap="1" wp14:anchorId="180ECAC6" wp14:editId="36F2C69A">
                      <wp:simplePos x="0" y="0"/>
                      <wp:positionH relativeFrom="column">
                        <wp:posOffset>958215</wp:posOffset>
                      </wp:positionH>
                      <wp:positionV relativeFrom="paragraph">
                        <wp:posOffset>104140</wp:posOffset>
                      </wp:positionV>
                      <wp:extent cx="723900" cy="19050"/>
                      <wp:effectExtent l="0" t="0" r="0" b="0"/>
                      <wp:wrapNone/>
                      <wp:docPr id="389092823"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2D88E4F" id="Straight Arrow Connector 62" o:spid="_x0000_s1026" type="#_x0000_t32" style="position:absolute;margin-left:75.45pt;margin-top:8.2pt;width:57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2038A13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78C9DB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88AF87B"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various control flow between the states.</w:t>
            </w:r>
          </w:p>
        </w:tc>
      </w:tr>
      <w:tr w:rsidR="00DA0992" w:rsidRPr="00A253CF" w14:paraId="42978260" w14:textId="77777777" w:rsidTr="00E81B32">
        <w:trPr>
          <w:trHeight w:val="1971"/>
        </w:trPr>
        <w:tc>
          <w:tcPr>
            <w:tcW w:w="732" w:type="dxa"/>
          </w:tcPr>
          <w:p w14:paraId="0C29F6F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0F4BD5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12.</w:t>
            </w:r>
          </w:p>
        </w:tc>
        <w:tc>
          <w:tcPr>
            <w:tcW w:w="1651" w:type="dxa"/>
          </w:tcPr>
          <w:p w14:paraId="0810C1B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05E4872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Decision box</w:t>
            </w:r>
          </w:p>
        </w:tc>
        <w:tc>
          <w:tcPr>
            <w:tcW w:w="4522" w:type="dxa"/>
          </w:tcPr>
          <w:p w14:paraId="2B2114A5" w14:textId="4CFAF41C"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299" distR="114299" simplePos="0" relativeHeight="251686912" behindDoc="0" locked="0" layoutInCell="1" allowOverlap="1" wp14:anchorId="0A85BB1D" wp14:editId="033CC269">
                      <wp:simplePos x="0" y="0"/>
                      <wp:positionH relativeFrom="column">
                        <wp:posOffset>1586864</wp:posOffset>
                      </wp:positionH>
                      <wp:positionV relativeFrom="paragraph">
                        <wp:posOffset>78105</wp:posOffset>
                      </wp:positionV>
                      <wp:extent cx="0" cy="248920"/>
                      <wp:effectExtent l="76200" t="0" r="38100" b="36830"/>
                      <wp:wrapNone/>
                      <wp:docPr id="1615782059"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A1FDD3" id="Straight Arrow Connector 60" o:spid="_x0000_s1026" type="#_x0000_t32" style="position:absolute;margin-left:124.95pt;margin-top:6.15pt;width:0;height:19.6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mc:Fallback>
              </mc:AlternateContent>
            </w:r>
          </w:p>
          <w:p w14:paraId="2F21C9FF" w14:textId="31FA7838"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5888" behindDoc="0" locked="0" layoutInCell="1" allowOverlap="1" wp14:anchorId="47680F51" wp14:editId="0C303F56">
                      <wp:simplePos x="0" y="0"/>
                      <wp:positionH relativeFrom="column">
                        <wp:posOffset>1377315</wp:posOffset>
                      </wp:positionH>
                      <wp:positionV relativeFrom="paragraph">
                        <wp:posOffset>40640</wp:posOffset>
                      </wp:positionV>
                      <wp:extent cx="395605" cy="579755"/>
                      <wp:effectExtent l="19050" t="19050" r="23495" b="10795"/>
                      <wp:wrapNone/>
                      <wp:docPr id="1322297042" name="Diamond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4CB45" id="_x0000_t4" coordsize="21600,21600" o:spt="4" path="m10800,l,10800,10800,21600,21600,10800xe">
                      <v:stroke joinstyle="miter"/>
                      <v:path gradientshapeok="t" o:connecttype="rect" textboxrect="5400,5400,16200,16200"/>
                    </v:shapetype>
                    <v:shape id="Diamond 58" o:spid="_x0000_s1026" type="#_x0000_t4" style="position:absolute;margin-left:108.45pt;margin-top:3.2pt;width:31.15pt;height:4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mc:Fallback>
              </mc:AlternateContent>
            </w:r>
          </w:p>
          <w:p w14:paraId="3E4EFD20" w14:textId="03C02536"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87936" behindDoc="0" locked="0" layoutInCell="1" allowOverlap="1" wp14:anchorId="7E2070B6" wp14:editId="335CA203">
                      <wp:simplePos x="0" y="0"/>
                      <wp:positionH relativeFrom="column">
                        <wp:posOffset>1148715</wp:posOffset>
                      </wp:positionH>
                      <wp:positionV relativeFrom="paragraph">
                        <wp:posOffset>51434</wp:posOffset>
                      </wp:positionV>
                      <wp:extent cx="228600" cy="0"/>
                      <wp:effectExtent l="38100" t="76200" r="0" b="76200"/>
                      <wp:wrapNone/>
                      <wp:docPr id="423635763"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5AB6E75" id="Straight Arrow Connector 56" o:spid="_x0000_s1026" type="#_x0000_t32" style="position:absolute;margin-left:90.45pt;margin-top:4.05pt;width:1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88960" behindDoc="0" locked="0" layoutInCell="1" allowOverlap="1" wp14:anchorId="3D90F199" wp14:editId="20583B2A">
                      <wp:simplePos x="0" y="0"/>
                      <wp:positionH relativeFrom="column">
                        <wp:posOffset>1772920</wp:posOffset>
                      </wp:positionH>
                      <wp:positionV relativeFrom="paragraph">
                        <wp:posOffset>51434</wp:posOffset>
                      </wp:positionV>
                      <wp:extent cx="276225" cy="0"/>
                      <wp:effectExtent l="0" t="76200" r="0" b="76200"/>
                      <wp:wrapNone/>
                      <wp:docPr id="794693660"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277FF4" id="Straight Arrow Connector 54" o:spid="_x0000_s1026" type="#_x0000_t32" style="position:absolute;margin-left:139.6pt;margin-top:4.05pt;width:21.7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mc:Fallback>
              </mc:AlternateContent>
            </w:r>
          </w:p>
          <w:p w14:paraId="7751850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0D690D33" w14:textId="77777777" w:rsidR="00DA0992" w:rsidRPr="00A253CF" w:rsidRDefault="00DA0992" w:rsidP="00E81B32">
            <w:pPr>
              <w:spacing w:after="0" w:line="360" w:lineRule="auto"/>
              <w:jc w:val="both"/>
              <w:rPr>
                <w:rFonts w:ascii="Times New Roman" w:eastAsia="Times New Roman" w:hAnsi="Times New Roman" w:cs="Times New Roman"/>
              </w:rPr>
            </w:pPr>
          </w:p>
          <w:p w14:paraId="122C2516"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decision making process from a constraint</w:t>
            </w:r>
          </w:p>
        </w:tc>
      </w:tr>
      <w:tr w:rsidR="00DA0992" w:rsidRPr="00A253CF" w14:paraId="14B26C9A" w14:textId="77777777" w:rsidTr="00E81B32">
        <w:trPr>
          <w:trHeight w:val="781"/>
        </w:trPr>
        <w:tc>
          <w:tcPr>
            <w:tcW w:w="732" w:type="dxa"/>
            <w:tcBorders>
              <w:top w:val="nil"/>
            </w:tcBorders>
          </w:tcPr>
          <w:p w14:paraId="49717E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 xml:space="preserve">  13.</w:t>
            </w:r>
          </w:p>
          <w:p w14:paraId="22094EF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5A270E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276079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rPr>
              <w:lastRenderedPageBreak/>
              <w:t>Use case</w:t>
            </w:r>
          </w:p>
          <w:p w14:paraId="3B2FAABD"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2EB5E8E2" w14:textId="6669B0B0"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9984" behindDoc="0" locked="0" layoutInCell="1" allowOverlap="1" wp14:anchorId="7C91619B" wp14:editId="11F7B1B9">
                      <wp:simplePos x="0" y="0"/>
                      <wp:positionH relativeFrom="column">
                        <wp:posOffset>1053465</wp:posOffset>
                      </wp:positionH>
                      <wp:positionV relativeFrom="paragraph">
                        <wp:posOffset>163830</wp:posOffset>
                      </wp:positionV>
                      <wp:extent cx="1285875" cy="390525"/>
                      <wp:effectExtent l="0" t="0" r="9525" b="9525"/>
                      <wp:wrapNone/>
                      <wp:docPr id="112135085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91619B" id="Oval 52" o:spid="_x0000_s1037" style="position:absolute;left:0;text-align:left;margin-left:82.95pt;margin-top:12.9pt;width:101.2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mc:Fallback>
              </mc:AlternateContent>
            </w:r>
          </w:p>
          <w:p w14:paraId="13B3DF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76A0499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7E3364E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lastRenderedPageBreak/>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A253CF" w14:paraId="092E9AF6" w14:textId="77777777" w:rsidTr="00E81B32">
        <w:tc>
          <w:tcPr>
            <w:tcW w:w="738" w:type="dxa"/>
          </w:tcPr>
          <w:p w14:paraId="1BFD077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51450E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7714EC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E797A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14.</w:t>
            </w:r>
          </w:p>
        </w:tc>
        <w:tc>
          <w:tcPr>
            <w:tcW w:w="1620" w:type="dxa"/>
          </w:tcPr>
          <w:p w14:paraId="6FB1FBC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A158C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7CCA62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0E431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Component</w:t>
            </w:r>
          </w:p>
        </w:tc>
        <w:tc>
          <w:tcPr>
            <w:tcW w:w="4590" w:type="dxa"/>
          </w:tcPr>
          <w:p w14:paraId="6B31846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65B24215" w14:textId="71BCF65E"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2752" behindDoc="0" locked="0" layoutInCell="1" allowOverlap="1" wp14:anchorId="705A6E24" wp14:editId="6A4199FA">
                      <wp:simplePos x="0" y="0"/>
                      <wp:positionH relativeFrom="column">
                        <wp:posOffset>1417319</wp:posOffset>
                      </wp:positionH>
                      <wp:positionV relativeFrom="paragraph">
                        <wp:posOffset>118745</wp:posOffset>
                      </wp:positionV>
                      <wp:extent cx="0" cy="657225"/>
                      <wp:effectExtent l="0" t="0" r="19050" b="9525"/>
                      <wp:wrapNone/>
                      <wp:docPr id="129895704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F7E02BF" id="Straight Arrow Connector 50" o:spid="_x0000_s1026" type="#_x0000_t32" style="position:absolute;margin-left:111.6pt;margin-top:9.35pt;width:0;height:51.7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21728" behindDoc="0" locked="0" layoutInCell="1" allowOverlap="1" wp14:anchorId="58405E93" wp14:editId="21B8FD77">
                      <wp:simplePos x="0" y="0"/>
                      <wp:positionH relativeFrom="column">
                        <wp:posOffset>950595</wp:posOffset>
                      </wp:positionH>
                      <wp:positionV relativeFrom="paragraph">
                        <wp:posOffset>118744</wp:posOffset>
                      </wp:positionV>
                      <wp:extent cx="466725" cy="0"/>
                      <wp:effectExtent l="0" t="0" r="0" b="0"/>
                      <wp:wrapNone/>
                      <wp:docPr id="58252041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89944C1" id="Straight Arrow Connector 48" o:spid="_x0000_s1026" type="#_x0000_t32" style="position:absolute;margin-left:74.85pt;margin-top:9.35pt;width:36.7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rFonts w:ascii="Times New Roman" w:eastAsia="Times New Roman" w:hAnsi="Times New Roman" w:cs="Times New Roman"/>
                <w:noProof/>
              </w:rPr>
              <mc:AlternateContent>
                <mc:Choice Requires="wps">
                  <w:drawing>
                    <wp:anchor distT="0" distB="0" distL="114299" distR="114299" simplePos="0" relativeHeight="251720704" behindDoc="0" locked="0" layoutInCell="1" allowOverlap="1" wp14:anchorId="38792537" wp14:editId="13C7B629">
                      <wp:simplePos x="0" y="0"/>
                      <wp:positionH relativeFrom="column">
                        <wp:posOffset>950594</wp:posOffset>
                      </wp:positionH>
                      <wp:positionV relativeFrom="paragraph">
                        <wp:posOffset>118745</wp:posOffset>
                      </wp:positionV>
                      <wp:extent cx="0" cy="104775"/>
                      <wp:effectExtent l="0" t="0" r="19050" b="0"/>
                      <wp:wrapNone/>
                      <wp:docPr id="64417866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9FA13FA" id="Straight Arrow Connector 46" o:spid="_x0000_s1026" type="#_x0000_t32" style="position:absolute;margin-left:74.85pt;margin-top:9.35pt;width:0;height:8.25pt;flip:y;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1A957378" wp14:editId="0AD98C91">
                      <wp:simplePos x="0" y="0"/>
                      <wp:positionH relativeFrom="column">
                        <wp:posOffset>817245</wp:posOffset>
                      </wp:positionH>
                      <wp:positionV relativeFrom="paragraph">
                        <wp:posOffset>223520</wp:posOffset>
                      </wp:positionV>
                      <wp:extent cx="276225" cy="90805"/>
                      <wp:effectExtent l="0" t="0" r="9525" b="4445"/>
                      <wp:wrapNone/>
                      <wp:docPr id="125359134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D9413" id="Rectangle 44" o:spid="_x0000_s1026" style="position:absolute;margin-left:64.35pt;margin-top:17.6pt;width:21.7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029DFC78" w14:textId="117E55F8"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9680" behindDoc="0" locked="0" layoutInCell="1" allowOverlap="1" wp14:anchorId="727B76D1" wp14:editId="7BF8C3D9">
                      <wp:simplePos x="0" y="0"/>
                      <wp:positionH relativeFrom="column">
                        <wp:posOffset>950594</wp:posOffset>
                      </wp:positionH>
                      <wp:positionV relativeFrom="paragraph">
                        <wp:posOffset>73025</wp:posOffset>
                      </wp:positionV>
                      <wp:extent cx="0" cy="152400"/>
                      <wp:effectExtent l="0" t="0" r="19050" b="0"/>
                      <wp:wrapNone/>
                      <wp:docPr id="1793163028"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0085761" id="Straight Arrow Connector 42" o:spid="_x0000_s1026" type="#_x0000_t32" style="position:absolute;margin-left:74.85pt;margin-top:5.75pt;width:0;height:12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058A20EC" wp14:editId="453AFDE1">
                      <wp:simplePos x="0" y="0"/>
                      <wp:positionH relativeFrom="column">
                        <wp:posOffset>817245</wp:posOffset>
                      </wp:positionH>
                      <wp:positionV relativeFrom="paragraph">
                        <wp:posOffset>225425</wp:posOffset>
                      </wp:positionV>
                      <wp:extent cx="276225" cy="90805"/>
                      <wp:effectExtent l="0" t="0" r="9525" b="4445"/>
                      <wp:wrapNone/>
                      <wp:docPr id="161618755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5D202" id="Rectangle 40" o:spid="_x0000_s1026" style="position:absolute;margin-left:64.35pt;margin-top:17.75pt;width:21.75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01EB3D19" w14:textId="7C9BE293"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4800" behindDoc="0" locked="0" layoutInCell="1" allowOverlap="1" wp14:anchorId="1F1DADEA" wp14:editId="27943AAE">
                      <wp:simplePos x="0" y="0"/>
                      <wp:positionH relativeFrom="column">
                        <wp:posOffset>950594</wp:posOffset>
                      </wp:positionH>
                      <wp:positionV relativeFrom="paragraph">
                        <wp:posOffset>75565</wp:posOffset>
                      </wp:positionV>
                      <wp:extent cx="0" cy="218440"/>
                      <wp:effectExtent l="0" t="0" r="19050" b="10160"/>
                      <wp:wrapNone/>
                      <wp:docPr id="1831469857"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825420" id="Straight Arrow Connector 38" o:spid="_x0000_s1026" type="#_x0000_t32" style="position:absolute;margin-left:74.85pt;margin-top:5.95pt;width:0;height:17.2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38938FB9" w14:textId="35F4D29F"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3776" behindDoc="0" locked="0" layoutInCell="1" allowOverlap="1" wp14:anchorId="50A5BBFB" wp14:editId="48245C46">
                      <wp:simplePos x="0" y="0"/>
                      <wp:positionH relativeFrom="column">
                        <wp:posOffset>950595</wp:posOffset>
                      </wp:positionH>
                      <wp:positionV relativeFrom="paragraph">
                        <wp:posOffset>52705</wp:posOffset>
                      </wp:positionV>
                      <wp:extent cx="466725" cy="635"/>
                      <wp:effectExtent l="0" t="0" r="9525" b="18415"/>
                      <wp:wrapNone/>
                      <wp:docPr id="990940375"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202B0C4" id="Straight Arrow Connector 36" o:spid="_x0000_s1026" type="#_x0000_t32" style="position:absolute;margin-left:74.85pt;margin-top:4.15pt;width:36.7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0FFD7A0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A4032B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5BE68932"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362A208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FA6E242" w14:textId="77777777" w:rsidTr="00E81B32">
        <w:tc>
          <w:tcPr>
            <w:tcW w:w="738" w:type="dxa"/>
          </w:tcPr>
          <w:p w14:paraId="5BFB808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A7E4E26"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A88ED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15.</w:t>
            </w:r>
          </w:p>
        </w:tc>
        <w:tc>
          <w:tcPr>
            <w:tcW w:w="1620" w:type="dxa"/>
          </w:tcPr>
          <w:p w14:paraId="3219D38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3D4F49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BB89C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Node</w:t>
            </w:r>
          </w:p>
        </w:tc>
        <w:tc>
          <w:tcPr>
            <w:tcW w:w="4590" w:type="dxa"/>
          </w:tcPr>
          <w:p w14:paraId="34670A8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00CA081" w14:textId="5C8125CC"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07392" behindDoc="0" locked="0" layoutInCell="1" allowOverlap="1" wp14:anchorId="01295B16" wp14:editId="6964D661">
                      <wp:simplePos x="0" y="0"/>
                      <wp:positionH relativeFrom="column">
                        <wp:posOffset>1969769</wp:posOffset>
                      </wp:positionH>
                      <wp:positionV relativeFrom="paragraph">
                        <wp:posOffset>47625</wp:posOffset>
                      </wp:positionV>
                      <wp:extent cx="0" cy="323850"/>
                      <wp:effectExtent l="0" t="0" r="19050" b="0"/>
                      <wp:wrapNone/>
                      <wp:docPr id="168103186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D16940E" id="Straight Arrow Connector 34" o:spid="_x0000_s1026" type="#_x0000_t32" style="position:absolute;margin-left:155.1pt;margin-top:3.75pt;width:0;height:25.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2A9818BC" wp14:editId="07B2E7DD">
                      <wp:simplePos x="0" y="0"/>
                      <wp:positionH relativeFrom="column">
                        <wp:posOffset>1750695</wp:posOffset>
                      </wp:positionH>
                      <wp:positionV relativeFrom="paragraph">
                        <wp:posOffset>47625</wp:posOffset>
                      </wp:positionV>
                      <wp:extent cx="219075" cy="152400"/>
                      <wp:effectExtent l="0" t="0" r="9525" b="0"/>
                      <wp:wrapNone/>
                      <wp:docPr id="125107363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48A0B1B" id="Straight Arrow Connector 32" o:spid="_x0000_s1026" type="#_x0000_t32" style="position:absolute;margin-left:137.85pt;margin-top:3.75pt;width:17.25pt;height:1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05344" behindDoc="0" locked="0" layoutInCell="1" allowOverlap="1" wp14:anchorId="27F9B18D" wp14:editId="2CDDE7F5">
                      <wp:simplePos x="0" y="0"/>
                      <wp:positionH relativeFrom="column">
                        <wp:posOffset>1045845</wp:posOffset>
                      </wp:positionH>
                      <wp:positionV relativeFrom="paragraph">
                        <wp:posOffset>47624</wp:posOffset>
                      </wp:positionV>
                      <wp:extent cx="923925" cy="0"/>
                      <wp:effectExtent l="0" t="0" r="0" b="0"/>
                      <wp:wrapNone/>
                      <wp:docPr id="1762517382"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8413A0" id="Straight Arrow Connector 30" o:spid="_x0000_s1026" type="#_x0000_t32" style="position:absolute;margin-left:82.35pt;margin-top:3.75pt;width:72.7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311D379E" wp14:editId="498EB55C">
                      <wp:simplePos x="0" y="0"/>
                      <wp:positionH relativeFrom="column">
                        <wp:posOffset>874395</wp:posOffset>
                      </wp:positionH>
                      <wp:positionV relativeFrom="paragraph">
                        <wp:posOffset>47625</wp:posOffset>
                      </wp:positionV>
                      <wp:extent cx="171450" cy="152400"/>
                      <wp:effectExtent l="0" t="0" r="0" b="0"/>
                      <wp:wrapNone/>
                      <wp:docPr id="1237278819"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2E25187" id="Straight Arrow Connector 28" o:spid="_x0000_s1026" type="#_x0000_t32" style="position:absolute;margin-left:68.85pt;margin-top:3.75pt;width:13.5pt;height:1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3296" behindDoc="0" locked="0" layoutInCell="1" allowOverlap="1" wp14:anchorId="48EB6BDF" wp14:editId="0FCD213D">
                      <wp:simplePos x="0" y="0"/>
                      <wp:positionH relativeFrom="column">
                        <wp:posOffset>874395</wp:posOffset>
                      </wp:positionH>
                      <wp:positionV relativeFrom="paragraph">
                        <wp:posOffset>200025</wp:posOffset>
                      </wp:positionV>
                      <wp:extent cx="876300" cy="266700"/>
                      <wp:effectExtent l="0" t="0" r="0" b="0"/>
                      <wp:wrapNone/>
                      <wp:docPr id="771847784" name="Flowchart: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2588B" id="Flowchart: Process 26" o:spid="_x0000_s1026" type="#_x0000_t109" style="position:absolute;margin-left:68.85pt;margin-top:15.75pt;width:69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2F767A89" w14:textId="59A13776"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0A962670" wp14:editId="76DEBA62">
                      <wp:simplePos x="0" y="0"/>
                      <wp:positionH relativeFrom="column">
                        <wp:posOffset>1750695</wp:posOffset>
                      </wp:positionH>
                      <wp:positionV relativeFrom="paragraph">
                        <wp:posOffset>130175</wp:posOffset>
                      </wp:positionV>
                      <wp:extent cx="219075" cy="95250"/>
                      <wp:effectExtent l="0" t="0" r="9525" b="0"/>
                      <wp:wrapNone/>
                      <wp:docPr id="142443449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6BABD1F" id="Straight Arrow Connector 24" o:spid="_x0000_s1026" type="#_x0000_t32" style="position:absolute;margin-left:137.85pt;margin-top:10.25pt;width:17.25pt;height: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6F47B5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D07363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8B8ABE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557F858" w14:textId="77777777" w:rsidTr="00E81B32">
        <w:tc>
          <w:tcPr>
            <w:tcW w:w="738" w:type="dxa"/>
          </w:tcPr>
          <w:p w14:paraId="3042B9B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ADAB29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16.</w:t>
            </w:r>
          </w:p>
        </w:tc>
        <w:tc>
          <w:tcPr>
            <w:tcW w:w="1620" w:type="dxa"/>
          </w:tcPr>
          <w:p w14:paraId="030204E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F83C92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Data  Process/State</w:t>
            </w:r>
          </w:p>
        </w:tc>
        <w:tc>
          <w:tcPr>
            <w:tcW w:w="4590" w:type="dxa"/>
          </w:tcPr>
          <w:p w14:paraId="7DC964F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234441C" w14:textId="3B391AA4"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9440" behindDoc="0" locked="0" layoutInCell="1" allowOverlap="1" wp14:anchorId="3D4D5F5E" wp14:editId="464E0C42">
                      <wp:simplePos x="0" y="0"/>
                      <wp:positionH relativeFrom="column">
                        <wp:posOffset>1255395</wp:posOffset>
                      </wp:positionH>
                      <wp:positionV relativeFrom="paragraph">
                        <wp:posOffset>10795</wp:posOffset>
                      </wp:positionV>
                      <wp:extent cx="495300" cy="561975"/>
                      <wp:effectExtent l="0" t="0" r="0" b="9525"/>
                      <wp:wrapNone/>
                      <wp:docPr id="164912927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8D44B4" id="Oval 22" o:spid="_x0000_s1026" style="position:absolute;margin-left:98.85pt;margin-top:.85pt;width:39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1A25A5F0"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315BB1C5"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25BF9448"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1A84D1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70A281B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A circle in DFD represents a state or process which has been triggered due to some event or action.</w:t>
            </w:r>
          </w:p>
        </w:tc>
      </w:tr>
      <w:tr w:rsidR="00DA0992" w:rsidRPr="00A253CF" w14:paraId="4AF28811" w14:textId="77777777" w:rsidTr="00E81B32">
        <w:tc>
          <w:tcPr>
            <w:tcW w:w="738" w:type="dxa"/>
          </w:tcPr>
          <w:p w14:paraId="3ADF02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880892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17.</w:t>
            </w:r>
          </w:p>
        </w:tc>
        <w:tc>
          <w:tcPr>
            <w:tcW w:w="1620" w:type="dxa"/>
          </w:tcPr>
          <w:p w14:paraId="161A807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BE891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External entity</w:t>
            </w:r>
          </w:p>
        </w:tc>
        <w:tc>
          <w:tcPr>
            <w:tcW w:w="4590" w:type="dxa"/>
          </w:tcPr>
          <w:p w14:paraId="559E95AB" w14:textId="23D7CC74"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5C507A54" wp14:editId="38580580">
                      <wp:simplePos x="0" y="0"/>
                      <wp:positionH relativeFrom="column">
                        <wp:posOffset>874395</wp:posOffset>
                      </wp:positionH>
                      <wp:positionV relativeFrom="paragraph">
                        <wp:posOffset>114300</wp:posOffset>
                      </wp:positionV>
                      <wp:extent cx="1200150" cy="276225"/>
                      <wp:effectExtent l="0" t="0" r="0" b="9525"/>
                      <wp:wrapNone/>
                      <wp:docPr id="1120454114"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A7B1D" id="Flowchart: Process 20" o:spid="_x0000_s1026" type="#_x0000_t109" style="position:absolute;margin-left:68.85pt;margin-top:9pt;width:94.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00DA0992" w:rsidRPr="00A253CF">
              <w:rPr>
                <w:rFonts w:ascii="Times New Roman" w:eastAsia="Times New Roman" w:hAnsi="Times New Roman" w:cs="Times New Roman"/>
              </w:rPr>
              <w:br/>
            </w:r>
          </w:p>
          <w:p w14:paraId="3FE0983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63B45D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external entities such as keyboard, sensors, etc.</w:t>
            </w:r>
          </w:p>
        </w:tc>
      </w:tr>
      <w:tr w:rsidR="00DA0992" w:rsidRPr="00A253CF" w14:paraId="25394EE2" w14:textId="77777777" w:rsidTr="00E81B32">
        <w:tc>
          <w:tcPr>
            <w:tcW w:w="738" w:type="dxa"/>
          </w:tcPr>
          <w:p w14:paraId="555ADAE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98CAAE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18.</w:t>
            </w:r>
          </w:p>
        </w:tc>
        <w:tc>
          <w:tcPr>
            <w:tcW w:w="1620" w:type="dxa"/>
          </w:tcPr>
          <w:p w14:paraId="4484673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678448E"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Transition</w:t>
            </w:r>
          </w:p>
        </w:tc>
        <w:tc>
          <w:tcPr>
            <w:tcW w:w="4590" w:type="dxa"/>
          </w:tcPr>
          <w:p w14:paraId="6EEACF6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124929E" w14:textId="397A6FCD"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4294967295" distB="4294967295" distL="114300" distR="114300" simplePos="0" relativeHeight="251711488" behindDoc="0" locked="0" layoutInCell="1" allowOverlap="1" wp14:anchorId="1671D8E9" wp14:editId="4A159824">
                      <wp:simplePos x="0" y="0"/>
                      <wp:positionH relativeFrom="column">
                        <wp:posOffset>950595</wp:posOffset>
                      </wp:positionH>
                      <wp:positionV relativeFrom="paragraph">
                        <wp:posOffset>67944</wp:posOffset>
                      </wp:positionV>
                      <wp:extent cx="1019175" cy="0"/>
                      <wp:effectExtent l="0" t="76200" r="0" b="76200"/>
                      <wp:wrapNone/>
                      <wp:docPr id="74943363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5FEDDE0" id="Straight Arrow Connector 18" o:spid="_x0000_s1026" type="#_x0000_t32" style="position:absolute;margin-left:74.85pt;margin-top:5.35pt;width:80.2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331981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4843E3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054EDF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communication that occurs between processes.</w:t>
            </w:r>
          </w:p>
        </w:tc>
      </w:tr>
      <w:tr w:rsidR="00DA0992" w:rsidRPr="00A253CF" w14:paraId="5346C868" w14:textId="77777777" w:rsidTr="00E81B32">
        <w:tc>
          <w:tcPr>
            <w:tcW w:w="738" w:type="dxa"/>
          </w:tcPr>
          <w:p w14:paraId="2293F22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BD3834"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19.</w:t>
            </w:r>
          </w:p>
        </w:tc>
        <w:tc>
          <w:tcPr>
            <w:tcW w:w="1620" w:type="dxa"/>
          </w:tcPr>
          <w:p w14:paraId="1621F6A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0008E1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Object Lifeline</w:t>
            </w:r>
          </w:p>
        </w:tc>
        <w:tc>
          <w:tcPr>
            <w:tcW w:w="4590" w:type="dxa"/>
          </w:tcPr>
          <w:p w14:paraId="2057898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944E2D4" w14:textId="18BC64E7"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289B27CE" wp14:editId="0AAC8D7B">
                      <wp:simplePos x="0" y="0"/>
                      <wp:positionH relativeFrom="column">
                        <wp:posOffset>950595</wp:posOffset>
                      </wp:positionH>
                      <wp:positionV relativeFrom="paragraph">
                        <wp:posOffset>162560</wp:posOffset>
                      </wp:positionV>
                      <wp:extent cx="1266825" cy="228600"/>
                      <wp:effectExtent l="0" t="0" r="9525" b="0"/>
                      <wp:wrapNone/>
                      <wp:docPr id="16291622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B649" id="Rectangle 16" o:spid="_x0000_s1026" style="position:absolute;margin-left:74.85pt;margin-top:12.8pt;width:99.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42BEBB7A" w14:textId="4C35858A" w:rsidR="00DA0992" w:rsidRPr="00A253CF" w:rsidRDefault="00C0213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3536" behindDoc="0" locked="0" layoutInCell="1" allowOverlap="1" wp14:anchorId="6352D669" wp14:editId="10B35E4E">
                      <wp:simplePos x="0" y="0"/>
                      <wp:positionH relativeFrom="column">
                        <wp:posOffset>1607819</wp:posOffset>
                      </wp:positionH>
                      <wp:positionV relativeFrom="paragraph">
                        <wp:posOffset>150495</wp:posOffset>
                      </wp:positionV>
                      <wp:extent cx="0" cy="236855"/>
                      <wp:effectExtent l="0" t="0" r="19050" b="10795"/>
                      <wp:wrapNone/>
                      <wp:docPr id="1627392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54409F" id="Straight Arrow Connector 14" o:spid="_x0000_s1026" type="#_x0000_t32" style="position:absolute;margin-left:126.6pt;margin-top:11.85pt;width:0;height:18.6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2A2B16B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212D9FF"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841E6FA"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the vertical dimensions that the object communications.</w:t>
            </w:r>
          </w:p>
        </w:tc>
      </w:tr>
      <w:tr w:rsidR="00DA0992" w:rsidRPr="00A253CF" w14:paraId="32BF570E" w14:textId="77777777" w:rsidTr="00E81B32">
        <w:tc>
          <w:tcPr>
            <w:tcW w:w="738" w:type="dxa"/>
          </w:tcPr>
          <w:p w14:paraId="5D8311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08424B0B"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20.</w:t>
            </w:r>
          </w:p>
        </w:tc>
        <w:tc>
          <w:tcPr>
            <w:tcW w:w="1620" w:type="dxa"/>
          </w:tcPr>
          <w:p w14:paraId="724590A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71CC391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Message</w:t>
            </w:r>
          </w:p>
          <w:p w14:paraId="42B69466"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4590" w:type="dxa"/>
          </w:tcPr>
          <w:p w14:paraId="7167E8B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3A56ADC3" w14:textId="1F308AC7"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5584" behindDoc="0" locked="0" layoutInCell="1" allowOverlap="1" wp14:anchorId="7BF86C68" wp14:editId="59EE1F38">
                      <wp:simplePos x="0" y="0"/>
                      <wp:positionH relativeFrom="column">
                        <wp:posOffset>1969770</wp:posOffset>
                      </wp:positionH>
                      <wp:positionV relativeFrom="paragraph">
                        <wp:posOffset>144145</wp:posOffset>
                      </wp:positionV>
                      <wp:extent cx="104775" cy="142875"/>
                      <wp:effectExtent l="0" t="0" r="9525" b="9525"/>
                      <wp:wrapNone/>
                      <wp:docPr id="33589422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C494417" id="Straight Arrow Connector 12" o:spid="_x0000_s1026" type="#_x0000_t32" style="position:absolute;margin-left:155.1pt;margin-top:11.35pt;width:8.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DA0992" w:rsidRPr="00A253CF">
              <w:rPr>
                <w:rFonts w:ascii="Times New Roman" w:eastAsia="Times New Roman" w:hAnsi="Times New Roman" w:cs="Times New Roman"/>
              </w:rPr>
              <w:t>Message</w:t>
            </w:r>
          </w:p>
          <w:p w14:paraId="2A54D534" w14:textId="649803EE" w:rsidR="00DA0992" w:rsidRPr="00A253CF" w:rsidRDefault="00C0213C"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0463D210" wp14:editId="68D23DC1">
                      <wp:simplePos x="0" y="0"/>
                      <wp:positionH relativeFrom="column">
                        <wp:posOffset>1969770</wp:posOffset>
                      </wp:positionH>
                      <wp:positionV relativeFrom="paragraph">
                        <wp:posOffset>46355</wp:posOffset>
                      </wp:positionV>
                      <wp:extent cx="104775" cy="170815"/>
                      <wp:effectExtent l="0" t="0" r="9525" b="635"/>
                      <wp:wrapNone/>
                      <wp:docPr id="174713141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7FCFDF5" id="Straight Arrow Connector 10" o:spid="_x0000_s1026" type="#_x0000_t32" style="position:absolute;margin-left:155.1pt;margin-top:3.65pt;width:8.25pt;height:13.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14560" behindDoc="0" locked="0" layoutInCell="1" allowOverlap="1" wp14:anchorId="047E6218" wp14:editId="769E1334">
                      <wp:simplePos x="0" y="0"/>
                      <wp:positionH relativeFrom="column">
                        <wp:posOffset>950595</wp:posOffset>
                      </wp:positionH>
                      <wp:positionV relativeFrom="paragraph">
                        <wp:posOffset>45719</wp:posOffset>
                      </wp:positionV>
                      <wp:extent cx="1123950" cy="0"/>
                      <wp:effectExtent l="0" t="0" r="0" b="0"/>
                      <wp:wrapNone/>
                      <wp:docPr id="107051374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98E249E" id="Straight Arrow Connector 8" o:spid="_x0000_s1026" type="#_x0000_t32" style="position:absolute;margin-left:74.85pt;margin-top:3.6pt;width:88.5pt;height:0;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1383EAA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6CEF74B"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0CF1C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the message exchanged.</w:t>
            </w:r>
          </w:p>
        </w:tc>
      </w:tr>
    </w:tbl>
    <w:p w14:paraId="717B8528" w14:textId="77777777" w:rsidR="00DA0992" w:rsidRPr="00A253CF" w:rsidRDefault="00DA0992" w:rsidP="00DA0992">
      <w:pPr>
        <w:autoSpaceDE w:val="0"/>
        <w:autoSpaceDN w:val="0"/>
        <w:adjustRightInd w:val="0"/>
        <w:spacing w:after="0" w:line="360" w:lineRule="auto"/>
        <w:jc w:val="both"/>
        <w:rPr>
          <w:rFonts w:ascii="Times New Roman" w:hAnsi="Times New Roman" w:cs="Times New Roman"/>
          <w:sz w:val="24"/>
          <w:szCs w:val="24"/>
        </w:rPr>
      </w:pPr>
    </w:p>
    <w:p w14:paraId="2AB03DE7" w14:textId="77777777" w:rsidR="007F3F93" w:rsidRPr="00A253CF" w:rsidRDefault="00DA0992" w:rsidP="00994EFE">
      <w:pPr>
        <w:jc w:val="center"/>
        <w:rPr>
          <w:rFonts w:ascii="Times New Roman" w:hAnsi="Times New Roman" w:cs="Times New Roman"/>
          <w:color w:val="000000" w:themeColor="text1"/>
          <w:sz w:val="24"/>
          <w:szCs w:val="24"/>
        </w:rPr>
      </w:pPr>
      <w:r w:rsidRPr="00A253CF">
        <w:rPr>
          <w:rFonts w:ascii="Times New Roman" w:hAnsi="Times New Roman" w:cs="Times New Roman"/>
          <w:b/>
          <w:sz w:val="28"/>
          <w:szCs w:val="28"/>
        </w:rPr>
        <w:br w:type="page"/>
      </w:r>
      <w:r w:rsidR="007F3F93" w:rsidRPr="00A253CF">
        <w:rPr>
          <w:rFonts w:ascii="Times New Roman" w:hAnsi="Times New Roman" w:cs="Times New Roman"/>
          <w:b/>
          <w:sz w:val="32"/>
          <w:szCs w:val="32"/>
        </w:rPr>
        <w:lastRenderedPageBreak/>
        <w:t>CHAPTER-1</w:t>
      </w:r>
    </w:p>
    <w:p w14:paraId="46438FD3" w14:textId="77777777" w:rsidR="00B50456" w:rsidRPr="00A253CF" w:rsidRDefault="00B50456" w:rsidP="00720DE2">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INTRODUCTION</w:t>
      </w:r>
    </w:p>
    <w:p w14:paraId="28F16161"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4F3183E7"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1.Introduction :</w:t>
      </w:r>
    </w:p>
    <w:p w14:paraId="14EB27C9" w14:textId="7FF05884" w:rsidR="00B043BD" w:rsidRPr="00B043BD" w:rsidRDefault="00B043BD" w:rsidP="00B043BD">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Insurance fraud, particularly in the automobile insurance sector, poses a significant challenge for insurance companies. Fraudulent claims not only result in substantial financial losses but also influence pricing strategies, ultimately leading to higher premiums for legitimate policyholders. One of the major hurdles in fraud detection is the class imbalance problem, where fraudulent claims are far less frequent than legitimate ones. This imbalance often leads to biased models that fail to correctly identify fraudulent claims. Furthermore, missing data exacerbates the issue by further complicating the training of effective predictive models. These challenges have prompted researchers to explore more sophisticated techniques to enhance fraud detection.</w:t>
      </w:r>
    </w:p>
    <w:p w14:paraId="2F9B2FC0" w14:textId="1C621014" w:rsidR="00F24465" w:rsidRDefault="00B043BD" w:rsidP="00B043BD">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 response to these challenges, the proposed study utilizes two car insurance datasets—an Egyptian real-life dataset and a standard dataset—to develop a more robust fraud detection system. The methodology focuses on addressing both the class imbalance and missing data problems. Specifically, the research introduces the AdaBoost Classifier, a powerful machine learning algorithm that improves prediction accuracy by enhancing weak classifiers through ensemble learning. By applying AdaBoost, the model effectively handles both class imbalance and overfitting, common issues faced by traditional fraud detection models. The study demonstrates that addressing class imbalance significantly enhances the model’s performance, while the treatment of missing data ensures that the predictions remain reliable and accurate. The AdaBoost Classifier outperforms existing models, making it a promising approach for more effective fraud detection. This work provides valuable insights into how advanced machine learning algorithms, when combined with improved data quality handling techniques, can lead to more reliable and efficient fraud detection systems, ultimately helping insurance companies reduce financial losses and improve decision-making processes.</w:t>
      </w:r>
    </w:p>
    <w:p w14:paraId="6EA94DCB" w14:textId="77777777" w:rsidR="00D14CDE" w:rsidRPr="00A253CF" w:rsidRDefault="00D14CDE">
      <w:pPr>
        <w:rPr>
          <w:rFonts w:ascii="Times New Roman" w:eastAsia="Times New Roman" w:hAnsi="Times New Roman" w:cs="Times New Roman"/>
          <w:color w:val="000000"/>
          <w:sz w:val="24"/>
          <w:szCs w:val="24"/>
        </w:rPr>
      </w:pPr>
      <w:r w:rsidRPr="00A253CF">
        <w:rPr>
          <w:rFonts w:ascii="Times New Roman" w:eastAsia="Times New Roman" w:hAnsi="Times New Roman" w:cs="Times New Roman"/>
          <w:color w:val="000000"/>
          <w:sz w:val="24"/>
          <w:szCs w:val="24"/>
        </w:rPr>
        <w:br w:type="page"/>
      </w:r>
    </w:p>
    <w:p w14:paraId="701A4C38" w14:textId="77777777" w:rsidR="00EE19AA" w:rsidRPr="00A253CF" w:rsidRDefault="00EE19AA" w:rsidP="002D1372">
      <w:pPr>
        <w:rPr>
          <w:rFonts w:ascii="Times New Roman" w:hAnsi="Times New Roman" w:cs="Times New Roman"/>
          <w:sz w:val="24"/>
          <w:szCs w:val="24"/>
        </w:rPr>
      </w:pPr>
      <w:r w:rsidRPr="00A253CF">
        <w:rPr>
          <w:rFonts w:ascii="Times New Roman" w:hAnsi="Times New Roman" w:cs="Times New Roman"/>
          <w:b/>
          <w:sz w:val="28"/>
          <w:szCs w:val="24"/>
        </w:rPr>
        <w:lastRenderedPageBreak/>
        <w:t xml:space="preserve">1.2 </w:t>
      </w:r>
      <w:r w:rsidR="00961F05" w:rsidRPr="00961F05">
        <w:rPr>
          <w:rFonts w:ascii="Times New Roman" w:hAnsi="Times New Roman" w:cs="Times New Roman"/>
          <w:b/>
          <w:sz w:val="28"/>
          <w:szCs w:val="24"/>
        </w:rPr>
        <w:t>SCOPE OF THE PROJECT</w:t>
      </w:r>
    </w:p>
    <w:p w14:paraId="3BEAFAB4" w14:textId="77777777" w:rsidR="0038774A" w:rsidRPr="00A253CF" w:rsidRDefault="0038774A" w:rsidP="00720DE2">
      <w:pPr>
        <w:spacing w:after="0" w:line="360" w:lineRule="auto"/>
        <w:jc w:val="both"/>
        <w:rPr>
          <w:rFonts w:ascii="Times New Roman" w:hAnsi="Times New Roman" w:cs="Times New Roman"/>
          <w:b/>
          <w:sz w:val="28"/>
          <w:szCs w:val="24"/>
        </w:rPr>
      </w:pPr>
    </w:p>
    <w:p w14:paraId="315C06EA" w14:textId="4A88E922" w:rsidR="00B043BD" w:rsidRPr="00B043BD" w:rsidDel="00F76C92" w:rsidRDefault="00B043BD" w:rsidP="00B043BD">
      <w:pPr>
        <w:spacing w:after="0" w:line="360" w:lineRule="auto"/>
        <w:jc w:val="both"/>
        <w:rPr>
          <w:del w:id="0" w:author="Praveen Vertilink" w:date="2024-12-14T11:07:00Z" w16du:dateUtc="2024-12-14T05:37:00Z"/>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w:t>
      </w:r>
      <w:del w:id="1" w:author="Praveen Vertilink" w:date="2024-12-14T11:08:00Z" w16du:dateUtc="2024-12-14T05:38:00Z">
        <w:r w:rsidRPr="00B043BD" w:rsidDel="00F76C92">
          <w:rPr>
            <w:rFonts w:ascii="Times New Roman" w:hAnsi="Times New Roman" w:cs="Times New Roman"/>
            <w:color w:val="000000" w:themeColor="text1"/>
            <w:sz w:val="24"/>
            <w:szCs w:val="24"/>
            <w:lang w:val="en-IN"/>
          </w:rPr>
          <w:delText>s</w:delText>
        </w:r>
      </w:del>
      <w:del w:id="2" w:author="Praveen Vertilink" w:date="2024-12-14T11:07:00Z" w16du:dateUtc="2024-12-14T05:37:00Z">
        <w:r w:rsidRPr="00B043BD" w:rsidDel="00F76C92">
          <w:rPr>
            <w:rFonts w:ascii="Times New Roman" w:hAnsi="Times New Roman" w:cs="Times New Roman"/>
            <w:color w:val="000000" w:themeColor="text1"/>
            <w:sz w:val="24"/>
            <w:szCs w:val="24"/>
            <w:lang w:val="en-IN"/>
          </w:rPr>
          <w:delText>.</w:delText>
        </w:r>
      </w:del>
    </w:p>
    <w:p w14:paraId="32820298" w14:textId="61089743" w:rsidR="00B043BD" w:rsidRPr="00B043BD" w:rsidDel="00F76C92" w:rsidRDefault="00B043BD" w:rsidP="00B043BD">
      <w:pPr>
        <w:spacing w:after="0" w:line="360" w:lineRule="auto"/>
        <w:jc w:val="both"/>
        <w:rPr>
          <w:del w:id="3" w:author="Praveen Vertilink" w:date="2024-12-14T11:07:00Z" w16du:dateUtc="2024-12-14T05:37:00Z"/>
          <w:rFonts w:ascii="Times New Roman" w:hAnsi="Times New Roman" w:cs="Times New Roman"/>
          <w:color w:val="000000" w:themeColor="text1"/>
          <w:sz w:val="24"/>
          <w:szCs w:val="24"/>
          <w:lang w:val="en-IN"/>
        </w:rPr>
      </w:pPr>
    </w:p>
    <w:p w14:paraId="6BC1F331" w14:textId="77777777" w:rsidR="00643487" w:rsidRPr="00A253CF" w:rsidRDefault="001A00D1" w:rsidP="00A02656">
      <w:pPr>
        <w:spacing w:after="0" w:line="360" w:lineRule="auto"/>
        <w:jc w:val="both"/>
        <w:rPr>
          <w:rFonts w:ascii="Times New Roman" w:hAnsi="Times New Roman" w:cs="Times New Roman"/>
          <w:color w:val="000000" w:themeColor="text1"/>
          <w:sz w:val="24"/>
          <w:szCs w:val="24"/>
        </w:rPr>
      </w:pPr>
      <w:del w:id="4" w:author="Praveen Vertilink" w:date="2024-12-14T11:07:00Z" w16du:dateUtc="2024-12-14T05:37:00Z">
        <w:r w:rsidRPr="00A253CF" w:rsidDel="00F76C92">
          <w:rPr>
            <w:rFonts w:ascii="Times New Roman" w:hAnsi="Times New Roman" w:cs="Times New Roman"/>
            <w:color w:val="000000" w:themeColor="text1"/>
            <w:sz w:val="24"/>
            <w:szCs w:val="24"/>
          </w:rPr>
          <w:delText>.</w:delText>
        </w:r>
      </w:del>
    </w:p>
    <w:p w14:paraId="0A9B986A" w14:textId="77777777" w:rsidR="00643487" w:rsidRPr="00A253CF" w:rsidRDefault="00643487" w:rsidP="00E739A4">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4CF59B27" w14:textId="27C71296" w:rsidR="003844E3" w:rsidRPr="00B043BD" w:rsidRDefault="003844E3" w:rsidP="003844E3">
      <w:pPr>
        <w:rPr>
          <w:rFonts w:ascii="Times New Roman" w:hAnsi="Times New Roman" w:cs="Times New Roman"/>
          <w:b/>
          <w:sz w:val="28"/>
          <w:szCs w:val="24"/>
        </w:rPr>
      </w:pPr>
      <w:r>
        <w:rPr>
          <w:rFonts w:ascii="Times New Roman" w:hAnsi="Times New Roman" w:cs="Times New Roman"/>
          <w:b/>
          <w:sz w:val="28"/>
          <w:szCs w:val="24"/>
        </w:rPr>
        <w:lastRenderedPageBreak/>
        <w:t>1.3</w:t>
      </w:r>
      <w:r w:rsidRPr="003844E3">
        <w:rPr>
          <w:rFonts w:ascii="Times New Roman" w:hAnsi="Times New Roman" w:cs="Times New Roman"/>
          <w:b/>
          <w:sz w:val="28"/>
          <w:szCs w:val="24"/>
        </w:rPr>
        <w:t xml:space="preserve"> </w:t>
      </w:r>
      <w:r w:rsidR="00961F05" w:rsidRPr="003844E3">
        <w:rPr>
          <w:rFonts w:ascii="Times New Roman" w:hAnsi="Times New Roman" w:cs="Times New Roman"/>
          <w:b/>
          <w:sz w:val="28"/>
          <w:szCs w:val="24"/>
        </w:rPr>
        <w:t>OBJECTIVE</w:t>
      </w:r>
    </w:p>
    <w:p w14:paraId="1AFCCD3F" w14:textId="39B9CBB7" w:rsidR="00961F05" w:rsidRDefault="00B043BD" w:rsidP="00B043BD">
      <w:pPr>
        <w:spacing w:line="360" w:lineRule="auto"/>
        <w:jc w:val="both"/>
        <w:rPr>
          <w:rFonts w:ascii="Times New Roman" w:hAnsi="Times New Roman" w:cs="Times New Roman"/>
          <w:b/>
          <w:bCs/>
          <w:color w:val="000000" w:themeColor="text1"/>
          <w:sz w:val="28"/>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r w:rsidR="00961F05">
        <w:rPr>
          <w:rFonts w:ascii="Times New Roman" w:hAnsi="Times New Roman" w:cs="Times New Roman"/>
          <w:b/>
          <w:bCs/>
          <w:color w:val="000000" w:themeColor="text1"/>
          <w:sz w:val="28"/>
        </w:rPr>
        <w:br w:type="page"/>
      </w:r>
    </w:p>
    <w:p w14:paraId="6F5ABC88" w14:textId="77777777" w:rsidR="00EE19AA" w:rsidRPr="00A253CF" w:rsidRDefault="00961F05" w:rsidP="002E3CC2">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 xml:space="preserve">1.4 </w:t>
      </w:r>
      <w:r w:rsidR="00EE19AA" w:rsidRPr="00A253CF">
        <w:rPr>
          <w:rFonts w:ascii="Times New Roman" w:hAnsi="Times New Roman" w:cs="Times New Roman"/>
          <w:b/>
          <w:bCs/>
          <w:color w:val="000000" w:themeColor="text1"/>
          <w:sz w:val="28"/>
        </w:rPr>
        <w:t>EXISTING SYSTEM:</w:t>
      </w:r>
    </w:p>
    <w:p w14:paraId="49213067" w14:textId="0C736198" w:rsidR="00B043BD" w:rsidRPr="00B043BD" w:rsidRDefault="00B043BD" w:rsidP="00B043BD">
      <w:pPr>
        <w:spacing w:after="0" w:line="360" w:lineRule="auto"/>
        <w:jc w:val="both"/>
        <w:rPr>
          <w:rFonts w:ascii="Times New Roman" w:hAnsi="Times New Roman" w:cs="Times New Roman"/>
          <w:sz w:val="24"/>
          <w:szCs w:val="24"/>
          <w:lang w:val="en-IN"/>
        </w:rPr>
      </w:pPr>
      <w:r w:rsidRPr="00B043BD">
        <w:rPr>
          <w:rFonts w:ascii="Times New Roman" w:hAnsi="Times New Roman" w:cs="Times New Roman"/>
          <w:sz w:val="24"/>
          <w:szCs w:val="24"/>
          <w:lang w:val="en-IN"/>
        </w:rPr>
        <w:t>Existing fraud detection models in the insurance industry typically rely on conventional machine learning algorithms like Logistic Regression, Decision Trees, and Random Forests. However, they face challenges when working with imbalanced datasets, where fraudulent claims are relatively rare compared to legitimate claims. This imbalance leads to poor model performance, as the classifiers are biased towards the majority class. Furthermore, missing data and inconsistencies in the dataset contribute to unreliable predictions, affecting the overall accuracy of these models.</w:t>
      </w:r>
      <w:r w:rsidRPr="00B043BD">
        <w:rPr>
          <w:rFonts w:ascii="Times New Roman" w:hAnsi="Times New Roman" w:cs="Times New Roman"/>
          <w:sz w:val="24"/>
          <w:szCs w:val="24"/>
        </w:rPr>
        <w:t xml:space="preserve"> Despite their utility, traditional methods often suffer from overfitting, where models perform well on training data but fail to generalize to unseen data. Overfitting occurs because these models can become too complex when trying to fit noisy or incomplete data, resulting in reduced model robustness. While some approaches use sampling methods like </w:t>
      </w:r>
      <w:proofErr w:type="spellStart"/>
      <w:r w:rsidRPr="00B043BD">
        <w:rPr>
          <w:rFonts w:ascii="Times New Roman" w:hAnsi="Times New Roman" w:cs="Times New Roman"/>
          <w:sz w:val="24"/>
          <w:szCs w:val="24"/>
        </w:rPr>
        <w:t>undersampling</w:t>
      </w:r>
      <w:proofErr w:type="spellEnd"/>
      <w:r w:rsidRPr="00B043BD">
        <w:rPr>
          <w:rFonts w:ascii="Times New Roman" w:hAnsi="Times New Roman" w:cs="Times New Roman"/>
          <w:sz w:val="24"/>
          <w:szCs w:val="24"/>
        </w:rPr>
        <w:t xml:space="preserve"> or oversampling to address class imbalance, they do not always achieve optimal results, especially when the dataset contains many missing or noisy entries.</w:t>
      </w:r>
    </w:p>
    <w:p w14:paraId="32A9FFE9" w14:textId="77777777" w:rsidR="00D30F97" w:rsidRPr="00D30F97" w:rsidRDefault="00961F05" w:rsidP="00D30F97">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w:t>
      </w:r>
      <w:r w:rsidR="00D30F97" w:rsidRPr="00D30F97">
        <w:rPr>
          <w:rFonts w:ascii="Times New Roman" w:eastAsia="Times New Roman" w:hAnsi="Times New Roman" w:cs="Times New Roman"/>
          <w:b/>
          <w:sz w:val="28"/>
          <w:szCs w:val="24"/>
        </w:rPr>
        <w:t>.1 EXISTINGSYSTEM DISADVANTAGES</w:t>
      </w:r>
      <w:r w:rsidR="00D30F97">
        <w:rPr>
          <w:rFonts w:ascii="Times New Roman" w:eastAsia="Times New Roman" w:hAnsi="Times New Roman" w:cs="Times New Roman"/>
          <w:b/>
          <w:sz w:val="28"/>
          <w:szCs w:val="24"/>
        </w:rPr>
        <w:t>:</w:t>
      </w:r>
    </w:p>
    <w:p w14:paraId="3E3CF2B2" w14:textId="77777777" w:rsidR="00B043BD" w:rsidRPr="00C10D95" w:rsidRDefault="00B043BD" w:rsidP="00B043BD">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Class Imbalance</w:t>
      </w:r>
    </w:p>
    <w:p w14:paraId="4337632A" w14:textId="77777777" w:rsidR="00B043BD" w:rsidRPr="00C10D95" w:rsidRDefault="00B043BD" w:rsidP="00B043BD">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Handling Missing Data</w:t>
      </w:r>
    </w:p>
    <w:p w14:paraId="3EE42D8E" w14:textId="77777777" w:rsidR="00B043BD" w:rsidRPr="00C10D95" w:rsidRDefault="00B043BD" w:rsidP="00B043BD">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Overfitting</w:t>
      </w:r>
    </w:p>
    <w:p w14:paraId="46275777" w14:textId="77777777" w:rsidR="0009439F" w:rsidRDefault="00B043BD" w:rsidP="0009439F">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Limited Performance with Complex Fraud Patterns</w:t>
      </w:r>
    </w:p>
    <w:p w14:paraId="10B44EDD" w14:textId="5B682A30" w:rsidR="00923850" w:rsidRPr="0009439F" w:rsidRDefault="00B043BD" w:rsidP="0009439F">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09439F">
        <w:rPr>
          <w:rFonts w:ascii="Times New Roman" w:hAnsi="Times New Roman" w:cs="Times New Roman"/>
          <w:bCs/>
          <w:sz w:val="24"/>
          <w:szCs w:val="24"/>
        </w:rPr>
        <w:t>Inefficient Fraud Detection</w:t>
      </w:r>
      <w:r w:rsidRPr="0009439F">
        <w:rPr>
          <w:rFonts w:ascii="Times New Roman" w:hAnsi="Times New Roman" w:cs="Times New Roman"/>
          <w:sz w:val="24"/>
          <w:szCs w:val="24"/>
        </w:rPr>
        <w:t xml:space="preserve"> </w:t>
      </w:r>
      <w:r w:rsidR="00923850" w:rsidRPr="0009439F">
        <w:rPr>
          <w:rFonts w:ascii="Times New Roman" w:hAnsi="Times New Roman" w:cs="Times New Roman"/>
          <w:sz w:val="24"/>
          <w:szCs w:val="24"/>
        </w:rPr>
        <w:br w:type="page"/>
      </w:r>
    </w:p>
    <w:p w14:paraId="0F1EE5C1" w14:textId="77777777" w:rsidR="0009439F" w:rsidRDefault="0009439F" w:rsidP="00923850">
      <w:pPr>
        <w:rPr>
          <w:rFonts w:ascii="Times New Roman" w:hAnsi="Times New Roman" w:cs="Times New Roman"/>
          <w:b/>
          <w:sz w:val="28"/>
          <w:szCs w:val="32"/>
        </w:rPr>
      </w:pPr>
    </w:p>
    <w:p w14:paraId="305740B8" w14:textId="77777777" w:rsidR="0009439F" w:rsidRDefault="0009439F" w:rsidP="00923850">
      <w:pPr>
        <w:rPr>
          <w:rFonts w:ascii="Times New Roman" w:hAnsi="Times New Roman" w:cs="Times New Roman"/>
          <w:b/>
          <w:sz w:val="28"/>
          <w:szCs w:val="32"/>
        </w:rPr>
      </w:pPr>
    </w:p>
    <w:p w14:paraId="14A8A964" w14:textId="77777777" w:rsidR="0009439F" w:rsidRDefault="0009439F" w:rsidP="00923850">
      <w:pPr>
        <w:rPr>
          <w:rFonts w:ascii="Times New Roman" w:hAnsi="Times New Roman" w:cs="Times New Roman"/>
          <w:b/>
          <w:sz w:val="28"/>
          <w:szCs w:val="32"/>
        </w:rPr>
      </w:pPr>
    </w:p>
    <w:p w14:paraId="66659D7C" w14:textId="77777777" w:rsidR="0009439F" w:rsidRDefault="0009439F" w:rsidP="00923850">
      <w:pPr>
        <w:rPr>
          <w:rFonts w:ascii="Times New Roman" w:hAnsi="Times New Roman" w:cs="Times New Roman"/>
          <w:b/>
          <w:sz w:val="28"/>
          <w:szCs w:val="32"/>
        </w:rPr>
      </w:pPr>
    </w:p>
    <w:p w14:paraId="329B57B8" w14:textId="77777777" w:rsidR="0009439F" w:rsidRDefault="0009439F" w:rsidP="00923850">
      <w:pPr>
        <w:rPr>
          <w:rFonts w:ascii="Times New Roman" w:hAnsi="Times New Roman" w:cs="Times New Roman"/>
          <w:b/>
          <w:sz w:val="28"/>
          <w:szCs w:val="32"/>
        </w:rPr>
      </w:pPr>
    </w:p>
    <w:p w14:paraId="49000510" w14:textId="77777777" w:rsidR="0009439F" w:rsidRDefault="0009439F" w:rsidP="00923850">
      <w:pPr>
        <w:rPr>
          <w:rFonts w:ascii="Times New Roman" w:hAnsi="Times New Roman" w:cs="Times New Roman"/>
          <w:b/>
          <w:sz w:val="28"/>
          <w:szCs w:val="32"/>
        </w:rPr>
      </w:pPr>
    </w:p>
    <w:p w14:paraId="4206B09E" w14:textId="77777777" w:rsidR="0009439F" w:rsidRDefault="0009439F" w:rsidP="00923850">
      <w:pPr>
        <w:rPr>
          <w:rFonts w:ascii="Times New Roman" w:hAnsi="Times New Roman" w:cs="Times New Roman"/>
          <w:b/>
          <w:sz w:val="28"/>
          <w:szCs w:val="32"/>
        </w:rPr>
      </w:pPr>
    </w:p>
    <w:p w14:paraId="79CBF9E2" w14:textId="77777777" w:rsidR="0009439F" w:rsidRDefault="0009439F" w:rsidP="00923850">
      <w:pPr>
        <w:rPr>
          <w:rFonts w:ascii="Times New Roman" w:hAnsi="Times New Roman" w:cs="Times New Roman"/>
          <w:b/>
          <w:sz w:val="28"/>
          <w:szCs w:val="32"/>
        </w:rPr>
      </w:pPr>
    </w:p>
    <w:p w14:paraId="7042201E" w14:textId="15B271FF" w:rsidR="003118A3" w:rsidRPr="00A253CF" w:rsidRDefault="003844E3" w:rsidP="00923850">
      <w:pPr>
        <w:rPr>
          <w:rFonts w:ascii="Times New Roman" w:hAnsi="Times New Roman" w:cs="Times New Roman"/>
          <w:sz w:val="24"/>
          <w:szCs w:val="24"/>
        </w:rPr>
      </w:pPr>
      <w:r>
        <w:rPr>
          <w:rFonts w:ascii="Times New Roman" w:hAnsi="Times New Roman" w:cs="Times New Roman"/>
          <w:b/>
          <w:sz w:val="28"/>
          <w:szCs w:val="32"/>
        </w:rPr>
        <w:lastRenderedPageBreak/>
        <w:t>1.5</w:t>
      </w:r>
      <w:r w:rsidR="003118A3" w:rsidRPr="00A253CF">
        <w:rPr>
          <w:rFonts w:ascii="Times New Roman" w:hAnsi="Times New Roman" w:cs="Times New Roman"/>
          <w:b/>
          <w:sz w:val="28"/>
          <w:szCs w:val="32"/>
        </w:rPr>
        <w:t xml:space="preserve"> LITERATURE SURVEY</w:t>
      </w:r>
    </w:p>
    <w:p w14:paraId="33EE8A4B" w14:textId="77777777" w:rsidR="00FD5793" w:rsidRDefault="00DC435A" w:rsidP="00BB714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00EA68A9" w:rsidRPr="00D37524">
        <w:rPr>
          <w:rFonts w:ascii="Times New Roman" w:hAnsi="Times New Roman" w:cs="Times New Roman"/>
        </w:rPr>
        <w:t xml:space="preserve"> </w:t>
      </w:r>
      <w:r w:rsidR="00FD5793" w:rsidRPr="00FD5793">
        <w:rPr>
          <w:rFonts w:ascii="Times New Roman" w:hAnsi="Times New Roman" w:cs="Times New Roman"/>
          <w:sz w:val="24"/>
          <w:szCs w:val="24"/>
          <w:lang w:val="en-IN"/>
        </w:rPr>
        <w:t xml:space="preserve">Encoding High-Cardinality String Categorical Variables </w:t>
      </w:r>
    </w:p>
    <w:p w14:paraId="5A8F8B21" w14:textId="3A92FC87" w:rsidR="00BB714A" w:rsidRPr="00D37524" w:rsidRDefault="00DC435A" w:rsidP="00BB714A">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00EA68A9" w:rsidRPr="00D37524">
        <w:rPr>
          <w:rFonts w:ascii="Times New Roman" w:hAnsi="Times New Roman" w:cs="Times New Roman"/>
        </w:rPr>
        <w:t xml:space="preserve"> </w:t>
      </w:r>
      <w:r w:rsidR="00FD5793" w:rsidRPr="00FD5793">
        <w:rPr>
          <w:rFonts w:ascii="Times New Roman" w:hAnsi="Times New Roman" w:cs="Times New Roman"/>
          <w:sz w:val="24"/>
          <w:szCs w:val="24"/>
        </w:rPr>
        <w:t xml:space="preserve">Patricio Cerda, G. </w:t>
      </w:r>
      <w:proofErr w:type="spellStart"/>
      <w:r w:rsidR="00FD5793" w:rsidRPr="00FD5793">
        <w:rPr>
          <w:rFonts w:ascii="Times New Roman" w:hAnsi="Times New Roman" w:cs="Times New Roman"/>
          <w:sz w:val="24"/>
          <w:szCs w:val="24"/>
        </w:rPr>
        <w:t>Varoquaux</w:t>
      </w:r>
      <w:proofErr w:type="spellEnd"/>
    </w:p>
    <w:p w14:paraId="4FD965BA" w14:textId="360CC75A" w:rsidR="00DC435A" w:rsidRPr="00D37524" w:rsidRDefault="00DC435A" w:rsidP="00E739A4">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00F24465" w:rsidRPr="00D37524">
        <w:rPr>
          <w:rFonts w:ascii="Times New Roman" w:hAnsi="Times New Roman" w:cs="Times New Roman"/>
          <w:sz w:val="24"/>
          <w:szCs w:val="24"/>
        </w:rPr>
        <w:t>20</w:t>
      </w:r>
      <w:r w:rsidR="00FD5793">
        <w:rPr>
          <w:rFonts w:ascii="Times New Roman" w:hAnsi="Times New Roman" w:cs="Times New Roman"/>
          <w:sz w:val="24"/>
          <w:szCs w:val="24"/>
        </w:rPr>
        <w:t>22</w:t>
      </w:r>
    </w:p>
    <w:p w14:paraId="64A1CA88" w14:textId="1A2B7FC1" w:rsidR="00BB714A" w:rsidRDefault="00DC435A" w:rsidP="00FD5793">
      <w:pPr>
        <w:pStyle w:val="NormalWeb"/>
        <w:spacing w:after="240" w:line="360" w:lineRule="auto"/>
        <w:jc w:val="both"/>
      </w:pPr>
      <w:r w:rsidRPr="00A253CF">
        <w:rPr>
          <w:b/>
        </w:rPr>
        <w:t>Description</w:t>
      </w:r>
      <w:r w:rsidR="00156AB5" w:rsidRPr="00A253CF">
        <w:rPr>
          <w:b/>
        </w:rPr>
        <w:t>:</w:t>
      </w:r>
      <w:r w:rsidR="00EA68A9" w:rsidRPr="00A253CF">
        <w:t xml:space="preserve"> </w:t>
      </w:r>
      <w:r w:rsidR="00FD5793">
        <w:t xml:space="preserve">Statistical models usually require vector representations of categorical variables, using for instance one-hot encoding. This strategy breaks down when the number of categories grows, as it creates high-dimensional feature vectors. Additionally, for string entries, one-hot encoding does not capture information in their </w:t>
      </w:r>
      <w:proofErr w:type="spellStart"/>
      <w:r w:rsidR="00FD5793">
        <w:t>representation.Here</w:t>
      </w:r>
      <w:proofErr w:type="spellEnd"/>
      <w:r w:rsidR="00FD5793">
        <w:t xml:space="preserve">, we seek low-dimensional encoding of high-cardinality string categorical variables. Ideally, these should be: scalable to many categories; interpretable to end users; and facilitate statistical analysis. We introduce two encoding approaches for string categories: a Gamma-Poisson matrix factorization on substring counts, and the min-hash encoder, for fast approximation of string similarities. We show that min-hash turns set inclusions into inequality relations that are easier to learn. Both approaches are scalable and </w:t>
      </w:r>
      <w:proofErr w:type="spellStart"/>
      <w:r w:rsidR="00FD5793">
        <w:t>streamable</w:t>
      </w:r>
      <w:proofErr w:type="spellEnd"/>
      <w:r w:rsidR="00FD5793">
        <w:t xml:space="preserve">. Experiments on real and simulated data show that these methods improve supervised learning with high-cardinality categorical variables. We recommend the following: if scalability is central, the min-hash encoder is the best option as it does not require any data fit; if interpretability is important, the Gamma-Poisson factorization is the best alternative, as it can be interpreted as one-hot encoding on inferred categories with informative feature names. Both models enable </w:t>
      </w:r>
      <w:proofErr w:type="spellStart"/>
      <w:r w:rsidR="00FD5793">
        <w:t>autoML</w:t>
      </w:r>
      <w:proofErr w:type="spellEnd"/>
      <w:r w:rsidR="00FD5793">
        <w:t xml:space="preserve"> on the original string entries as they remove the need for feature engineering or data cleaning.</w:t>
      </w:r>
    </w:p>
    <w:p w14:paraId="2DE3B73F" w14:textId="77777777" w:rsidR="00BB714A" w:rsidRDefault="00BB714A"/>
    <w:p w14:paraId="13F9BEAF" w14:textId="77777777" w:rsidR="00BB714A" w:rsidRDefault="00BB714A"/>
    <w:p w14:paraId="6F150E65" w14:textId="77777777" w:rsidR="00BB714A" w:rsidRDefault="00BB714A"/>
    <w:p w14:paraId="3FF272E3" w14:textId="5EFF5254" w:rsidR="00BB714A" w:rsidRPr="00FD5793" w:rsidRDefault="00BB714A">
      <w:r>
        <w:br w:type="page"/>
      </w:r>
    </w:p>
    <w:p w14:paraId="532E3918" w14:textId="105145A7" w:rsidR="00E739A4" w:rsidRPr="00D37524" w:rsidRDefault="00E739A4" w:rsidP="00E739A4">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00FD5793" w:rsidRPr="00FD5793">
        <w:rPr>
          <w:rFonts w:ascii="Times New Roman" w:hAnsi="Times New Roman"/>
          <w:sz w:val="24"/>
          <w:szCs w:val="24"/>
        </w:rPr>
        <w:t>Predicting Insolvency of Insurance Companies in Egyptian Market Using Bagging and Boosting Ensemble Techniques</w:t>
      </w:r>
    </w:p>
    <w:p w14:paraId="2F513B44" w14:textId="042F49EB" w:rsidR="00E739A4" w:rsidRPr="00A253CF" w:rsidRDefault="00E739A4" w:rsidP="00E739A4">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r w:rsidR="00FD5793" w:rsidRPr="00FD5793">
        <w:rPr>
          <w:rFonts w:ascii="Times New Roman" w:hAnsi="Times New Roman" w:cs="Times New Roman"/>
          <w:bCs/>
          <w:sz w:val="24"/>
          <w:szCs w:val="24"/>
        </w:rPr>
        <w:t xml:space="preserve">Ahmed A. Khalil , </w:t>
      </w:r>
      <w:proofErr w:type="spellStart"/>
      <w:r w:rsidR="00FD5793" w:rsidRPr="00FD5793">
        <w:rPr>
          <w:rFonts w:ascii="Times New Roman" w:hAnsi="Times New Roman" w:cs="Times New Roman"/>
          <w:bCs/>
          <w:sz w:val="24"/>
          <w:szCs w:val="24"/>
        </w:rPr>
        <w:t>Zaiming</w:t>
      </w:r>
      <w:proofErr w:type="spellEnd"/>
      <w:r w:rsidR="00FD5793" w:rsidRPr="00FD5793">
        <w:rPr>
          <w:rFonts w:ascii="Times New Roman" w:hAnsi="Times New Roman" w:cs="Times New Roman"/>
          <w:bCs/>
          <w:sz w:val="24"/>
          <w:szCs w:val="24"/>
        </w:rPr>
        <w:t xml:space="preserve"> Liu1 , Ahmad Salah , Ahmed </w:t>
      </w:r>
      <w:proofErr w:type="spellStart"/>
      <w:r w:rsidR="00FD5793" w:rsidRPr="00FD5793">
        <w:rPr>
          <w:rFonts w:ascii="Times New Roman" w:hAnsi="Times New Roman" w:cs="Times New Roman"/>
          <w:bCs/>
          <w:sz w:val="24"/>
          <w:szCs w:val="24"/>
        </w:rPr>
        <w:t>Fathalla</w:t>
      </w:r>
      <w:proofErr w:type="spellEnd"/>
      <w:r w:rsidR="00FD5793" w:rsidRPr="00FD5793">
        <w:rPr>
          <w:rFonts w:ascii="Times New Roman" w:hAnsi="Times New Roman" w:cs="Times New Roman"/>
          <w:bCs/>
          <w:sz w:val="24"/>
          <w:szCs w:val="24"/>
        </w:rPr>
        <w:t xml:space="preserve"> , And Ahmed Ali </w:t>
      </w:r>
    </w:p>
    <w:p w14:paraId="5A5B689B" w14:textId="575DFBAD" w:rsidR="00E739A4" w:rsidRPr="00A253CF" w:rsidRDefault="00E739A4" w:rsidP="00E739A4">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825F31">
        <w:rPr>
          <w:rFonts w:ascii="Times New Roman" w:hAnsi="Times New Roman" w:cs="Times New Roman"/>
          <w:sz w:val="24"/>
          <w:szCs w:val="24"/>
        </w:rPr>
        <w:t>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4CDD3668" w14:textId="002EEF92" w:rsidR="00F24465" w:rsidRPr="00825F31" w:rsidRDefault="00E739A4" w:rsidP="00825F31">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00FD5793" w:rsidRPr="00FD5793">
        <w:rPr>
          <w:rFonts w:ascii="Times New Roman" w:hAnsi="Times New Roman" w:cs="Times New Roman"/>
          <w:color w:val="2E2E2E"/>
          <w:sz w:val="24"/>
          <w:szCs w:val="24"/>
        </w:rPr>
        <w:t xml:space="preserve">Insolvency is a crucial problem for several insurance companies that suffer from it. This problem has direct or indirect effects on both the people working in the financial business and normal citizens. Thus, in insurance companies, the ability to predict insolvency is in great demand. There are several efforts proposed to predict insurance company insolvency using computer science methods (e.g., support vector machine and fuzzy systems). Each country has its own data patterns due to interior matters. Thus, insurance companies from different countries may have different data patterns. Consequently, the utilized predictive model should adapt to the dataset at hand. To our best knowledge, despite there are several efforts to build an insolvency predictive model, none of these efforts explored the Egyptian market. In addition, even the existing efforts did not utilize the ensemble learning methods in the insolvency prediction problem. In this context, we have two main contributions to this work. First, we proposed the first public access dataset of Egyptian insurance companies. The collected dataset was gathered from 11 Egyptian insurance companies during the years 1999 to 2019. The dataset consists of a set of 22 ratios (21 input features and one output feature), e.g., retention and investment yield alongside the solvency </w:t>
      </w:r>
      <w:proofErr w:type="spellStart"/>
      <w:r w:rsidR="00FD5793" w:rsidRPr="00FD5793">
        <w:rPr>
          <w:rFonts w:ascii="Times New Roman" w:hAnsi="Times New Roman" w:cs="Times New Roman"/>
          <w:color w:val="2E2E2E"/>
          <w:sz w:val="24"/>
          <w:szCs w:val="24"/>
        </w:rPr>
        <w:t>ration</w:t>
      </w:r>
      <w:proofErr w:type="spellEnd"/>
      <w:r w:rsidR="00FD5793" w:rsidRPr="00FD5793">
        <w:rPr>
          <w:rFonts w:ascii="Times New Roman" w:hAnsi="Times New Roman" w:cs="Times New Roman"/>
          <w:color w:val="2E2E2E"/>
          <w:sz w:val="24"/>
          <w:szCs w:val="24"/>
        </w:rPr>
        <w:t xml:space="preserve"> (i.e., the target feature). In the second contribution, we proposed exploring the performance of the ensemble learning methods to address the insolvency prediction problem. Thus, we proposed building several insolvency predictive models using ensemble learning and classic machine learning models. Next, the proposed models are evaluated on different accuracy metrics, e.g., Mean Absolute Error (MAE) and Root Mean Squared Error (RMSE). The experimental results revealed that the ensemble learning-based models outperformed the classic machine learning-based models. Moreover, the correlation analysis between the utilized 22 financial ratios revealed that the most significant ratios, for the task of predicting the solvency ratio, are the technical provisions to shareholders’ funds, insurance companies’ debit balances to shareholders, and earnings after taxes to shareholders’ funds.</w:t>
      </w:r>
      <w:r w:rsidR="00FD5793" w:rsidRPr="00FD5793">
        <w:rPr>
          <w:rFonts w:ascii="Times New Roman" w:hAnsi="Times New Roman" w:cs="Times New Roman"/>
          <w:b/>
          <w:color w:val="2E2E2E"/>
          <w:sz w:val="24"/>
          <w:szCs w:val="24"/>
        </w:rPr>
        <w:t xml:space="preserve"> </w:t>
      </w:r>
      <w:r w:rsidR="00F24465">
        <w:rPr>
          <w:rFonts w:ascii="Times New Roman" w:hAnsi="Times New Roman" w:cs="Times New Roman"/>
          <w:b/>
          <w:sz w:val="24"/>
          <w:szCs w:val="24"/>
        </w:rPr>
        <w:br w:type="page"/>
      </w:r>
    </w:p>
    <w:p w14:paraId="216F1F36" w14:textId="2A77AAD9" w:rsidR="009C677B" w:rsidRPr="00825F31" w:rsidRDefault="00901092" w:rsidP="009C677B">
      <w:pPr>
        <w:rPr>
          <w:sz w:val="24"/>
          <w:szCs w:val="24"/>
          <w:lang w:val="en-IN"/>
        </w:rPr>
      </w:pPr>
      <w:r w:rsidRPr="00825F31">
        <w:rPr>
          <w:rFonts w:ascii="Times New Roman" w:hAnsi="Times New Roman" w:cs="Times New Roman"/>
          <w:b/>
          <w:sz w:val="24"/>
          <w:szCs w:val="24"/>
        </w:rPr>
        <w:lastRenderedPageBreak/>
        <w:t>Title:</w:t>
      </w:r>
      <w:r w:rsidR="003D2A20" w:rsidRPr="00825F31">
        <w:rPr>
          <w:rFonts w:ascii="Times New Roman" w:hAnsi="Times New Roman" w:cs="Times New Roman"/>
          <w:sz w:val="24"/>
          <w:szCs w:val="24"/>
        </w:rPr>
        <w:t xml:space="preserve"> </w:t>
      </w:r>
      <w:r w:rsidR="000F722B" w:rsidRPr="000F722B">
        <w:rPr>
          <w:rFonts w:ascii="Times New Roman" w:hAnsi="Times New Roman" w:cs="Times New Roman"/>
          <w:sz w:val="24"/>
          <w:szCs w:val="24"/>
          <w:lang w:val="en-IN"/>
        </w:rPr>
        <w:t>Enhancing Credit Card Fraud Detection: An Ensemble Machine Learning Approach</w:t>
      </w:r>
      <w:r w:rsidR="003D2A20" w:rsidRPr="00825F31">
        <w:rPr>
          <w:rFonts w:ascii="Times New Roman" w:hAnsi="Times New Roman" w:cs="Times New Roman"/>
          <w:sz w:val="24"/>
          <w:szCs w:val="24"/>
        </w:rPr>
        <w:t xml:space="preserve"> </w:t>
      </w:r>
    </w:p>
    <w:p w14:paraId="3F0D265F" w14:textId="29D0AE81" w:rsidR="0031206D"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Author:</w:t>
      </w:r>
      <w:r w:rsidR="009C677B" w:rsidRPr="00825F31">
        <w:rPr>
          <w:rFonts w:ascii="Times New Roman" w:hAnsi="Times New Roman" w:cs="Times New Roman"/>
        </w:rPr>
        <w:t xml:space="preserve"> </w:t>
      </w:r>
      <w:r w:rsidR="000F722B" w:rsidRPr="000F722B">
        <w:rPr>
          <w:rFonts w:ascii="Times New Roman" w:hAnsi="Times New Roman" w:cs="Times New Roman"/>
          <w:bCs/>
          <w:sz w:val="24"/>
          <w:szCs w:val="24"/>
        </w:rPr>
        <w:t>by Abdul Rehman Khalid ,</w:t>
      </w:r>
      <w:proofErr w:type="spellStart"/>
      <w:r w:rsidR="000F722B" w:rsidRPr="000F722B">
        <w:rPr>
          <w:rFonts w:ascii="Times New Roman" w:hAnsi="Times New Roman" w:cs="Times New Roman"/>
          <w:bCs/>
          <w:sz w:val="24"/>
          <w:szCs w:val="24"/>
        </w:rPr>
        <w:t>Nsikak</w:t>
      </w:r>
      <w:proofErr w:type="spellEnd"/>
      <w:r w:rsidR="000F722B" w:rsidRPr="000F722B">
        <w:rPr>
          <w:rFonts w:ascii="Times New Roman" w:hAnsi="Times New Roman" w:cs="Times New Roman"/>
          <w:bCs/>
          <w:sz w:val="24"/>
          <w:szCs w:val="24"/>
        </w:rPr>
        <w:t xml:space="preserve"> </w:t>
      </w:r>
      <w:proofErr w:type="spellStart"/>
      <w:r w:rsidR="000F722B" w:rsidRPr="000F722B">
        <w:rPr>
          <w:rFonts w:ascii="Times New Roman" w:hAnsi="Times New Roman" w:cs="Times New Roman"/>
          <w:bCs/>
          <w:sz w:val="24"/>
          <w:szCs w:val="24"/>
        </w:rPr>
        <w:t>Owoh</w:t>
      </w:r>
      <w:proofErr w:type="spellEnd"/>
      <w:r w:rsidR="000F722B" w:rsidRPr="000F722B">
        <w:rPr>
          <w:rFonts w:ascii="Times New Roman" w:hAnsi="Times New Roman" w:cs="Times New Roman"/>
          <w:bCs/>
          <w:sz w:val="24"/>
          <w:szCs w:val="24"/>
        </w:rPr>
        <w:t xml:space="preserve"> ,</w:t>
      </w:r>
      <w:proofErr w:type="spellStart"/>
      <w:r w:rsidR="000F722B" w:rsidRPr="000F722B">
        <w:rPr>
          <w:rFonts w:ascii="Times New Roman" w:hAnsi="Times New Roman" w:cs="Times New Roman"/>
          <w:bCs/>
          <w:sz w:val="24"/>
          <w:szCs w:val="24"/>
        </w:rPr>
        <w:t>ORCID,Omair</w:t>
      </w:r>
      <w:proofErr w:type="spellEnd"/>
      <w:r w:rsidR="000F722B" w:rsidRPr="000F722B">
        <w:rPr>
          <w:rFonts w:ascii="Times New Roman" w:hAnsi="Times New Roman" w:cs="Times New Roman"/>
          <w:bCs/>
          <w:sz w:val="24"/>
          <w:szCs w:val="24"/>
        </w:rPr>
        <w:t xml:space="preserve"> Uthmani 1,Moses </w:t>
      </w:r>
      <w:proofErr w:type="spellStart"/>
      <w:r w:rsidR="000F722B" w:rsidRPr="000F722B">
        <w:rPr>
          <w:rFonts w:ascii="Times New Roman" w:hAnsi="Times New Roman" w:cs="Times New Roman"/>
          <w:bCs/>
          <w:sz w:val="24"/>
          <w:szCs w:val="24"/>
        </w:rPr>
        <w:t>Ashawa</w:t>
      </w:r>
      <w:proofErr w:type="spellEnd"/>
      <w:r w:rsidR="000F722B" w:rsidRPr="000F722B">
        <w:rPr>
          <w:rFonts w:ascii="Times New Roman" w:hAnsi="Times New Roman" w:cs="Times New Roman"/>
          <w:bCs/>
          <w:sz w:val="24"/>
          <w:szCs w:val="24"/>
        </w:rPr>
        <w:t xml:space="preserve"> ,Jude </w:t>
      </w:r>
      <w:proofErr w:type="spellStart"/>
      <w:r w:rsidR="000F722B" w:rsidRPr="000F722B">
        <w:rPr>
          <w:rFonts w:ascii="Times New Roman" w:hAnsi="Times New Roman" w:cs="Times New Roman"/>
          <w:bCs/>
          <w:sz w:val="24"/>
          <w:szCs w:val="24"/>
        </w:rPr>
        <w:t>Osamor</w:t>
      </w:r>
      <w:proofErr w:type="spellEnd"/>
      <w:r w:rsidR="000F722B">
        <w:rPr>
          <w:rFonts w:ascii="Times New Roman" w:hAnsi="Times New Roman" w:cs="Times New Roman"/>
          <w:bCs/>
          <w:sz w:val="24"/>
          <w:szCs w:val="24"/>
        </w:rPr>
        <w:t xml:space="preserve">, </w:t>
      </w:r>
      <w:r w:rsidR="000F722B" w:rsidRPr="000F722B">
        <w:rPr>
          <w:rFonts w:ascii="Times New Roman" w:hAnsi="Times New Roman" w:cs="Times New Roman"/>
          <w:bCs/>
          <w:sz w:val="24"/>
          <w:szCs w:val="24"/>
        </w:rPr>
        <w:t xml:space="preserve">John </w:t>
      </w:r>
      <w:proofErr w:type="spellStart"/>
      <w:r w:rsidR="000F722B" w:rsidRPr="000F722B">
        <w:rPr>
          <w:rFonts w:ascii="Times New Roman" w:hAnsi="Times New Roman" w:cs="Times New Roman"/>
          <w:bCs/>
          <w:sz w:val="24"/>
          <w:szCs w:val="24"/>
        </w:rPr>
        <w:t>Adejoh</w:t>
      </w:r>
      <w:proofErr w:type="spellEnd"/>
    </w:p>
    <w:p w14:paraId="7685D67C" w14:textId="6788634A" w:rsidR="00901092"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Year:</w:t>
      </w:r>
      <w:r w:rsidR="003A357D" w:rsidRPr="00825F31">
        <w:rPr>
          <w:rFonts w:ascii="Times New Roman" w:hAnsi="Times New Roman" w:cs="Times New Roman"/>
          <w:b/>
          <w:sz w:val="24"/>
          <w:szCs w:val="24"/>
        </w:rPr>
        <w:t xml:space="preserve"> </w:t>
      </w:r>
      <w:r w:rsidR="00F24465" w:rsidRPr="00825F31">
        <w:rPr>
          <w:rFonts w:ascii="Times New Roman" w:hAnsi="Times New Roman" w:cs="Times New Roman"/>
          <w:sz w:val="24"/>
          <w:szCs w:val="24"/>
        </w:rPr>
        <w:t>20</w:t>
      </w:r>
      <w:r w:rsidR="00825F31">
        <w:rPr>
          <w:rFonts w:ascii="Times New Roman" w:hAnsi="Times New Roman" w:cs="Times New Roman"/>
          <w:sz w:val="24"/>
          <w:szCs w:val="24"/>
        </w:rPr>
        <w:t>24</w:t>
      </w:r>
      <w:r w:rsidR="00B319DB" w:rsidRPr="00825F31">
        <w:rPr>
          <w:rFonts w:ascii="Times New Roman" w:hAnsi="Times New Roman" w:cs="Times New Roman"/>
          <w:sz w:val="24"/>
          <w:szCs w:val="24"/>
        </w:rPr>
        <w:t>.</w:t>
      </w:r>
      <w:r w:rsidRPr="00825F31">
        <w:rPr>
          <w:rFonts w:ascii="Times New Roman" w:hAnsi="Times New Roman" w:cs="Times New Roman"/>
          <w:sz w:val="24"/>
          <w:szCs w:val="24"/>
        </w:rPr>
        <w:tab/>
      </w:r>
    </w:p>
    <w:p w14:paraId="07825A4C" w14:textId="66422007" w:rsidR="00E20F5D" w:rsidRPr="00825F31" w:rsidRDefault="00901092" w:rsidP="009C677B">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00B319DB" w:rsidRPr="00825F31">
        <w:rPr>
          <w:rFonts w:ascii="Times New Roman" w:hAnsi="Times New Roman" w:cs="Times New Roman"/>
          <w:b/>
          <w:sz w:val="24"/>
          <w:szCs w:val="24"/>
        </w:rPr>
        <w:t>:</w:t>
      </w:r>
      <w:r w:rsidR="009C677B" w:rsidRPr="00825F31">
        <w:rPr>
          <w:rFonts w:ascii="Times New Roman" w:hAnsi="Times New Roman" w:cs="Times New Roman"/>
        </w:rPr>
        <w:t xml:space="preserve"> </w:t>
      </w:r>
      <w:r w:rsidR="000F722B" w:rsidRPr="000F722B">
        <w:rPr>
          <w:rFonts w:ascii="Times New Roman" w:hAnsi="Times New Roman" w:cs="Times New Roman"/>
          <w:sz w:val="24"/>
          <w:szCs w:val="24"/>
        </w:rPr>
        <w:t xml:space="preserve">In the era of digital advancements, the escalation of credit card fraud necessitates the development of robust and efficient fraud detection systems. This paper delves into the application of machine learning models, specifically focusing on ensemble methods, to enhance credit card fraud detection. Through an extensive review of existing literature, we identified limitations in current fraud detection technologies, including issues like data imbalance, concept drift, false positives/negatives, limited </w:t>
      </w:r>
      <w:proofErr w:type="spellStart"/>
      <w:r w:rsidR="000F722B" w:rsidRPr="000F722B">
        <w:rPr>
          <w:rFonts w:ascii="Times New Roman" w:hAnsi="Times New Roman" w:cs="Times New Roman"/>
          <w:sz w:val="24"/>
          <w:szCs w:val="24"/>
        </w:rPr>
        <w:t>generalisability</w:t>
      </w:r>
      <w:proofErr w:type="spellEnd"/>
      <w:r w:rsidR="000F722B" w:rsidRPr="000F722B">
        <w:rPr>
          <w:rFonts w:ascii="Times New Roman" w:hAnsi="Times New Roman" w:cs="Times New Roman"/>
          <w:sz w:val="24"/>
          <w:szCs w:val="24"/>
        </w:rPr>
        <w:t xml:space="preserve">, and challenges in real-time processing. To address some of these shortcomings, we propose a novel ensemble model that integrates a Support Vector Machine (SVM), K-Nearest Neighbor (KNN), Random Forest (RF), Bagging, and Boosting classifiers. This ensemble model tackles the dataset imbalance problem associated with most credit card datasets by implementing under-sampling and the Synthetic Over-sampling Technique (SMOTE) on some machine learning algorithms. The evaluation of the model </w:t>
      </w:r>
      <w:proofErr w:type="spellStart"/>
      <w:r w:rsidR="000F722B" w:rsidRPr="000F722B">
        <w:rPr>
          <w:rFonts w:ascii="Times New Roman" w:hAnsi="Times New Roman" w:cs="Times New Roman"/>
          <w:sz w:val="24"/>
          <w:szCs w:val="24"/>
        </w:rPr>
        <w:t>utilises</w:t>
      </w:r>
      <w:proofErr w:type="spellEnd"/>
      <w:r w:rsidR="000F722B" w:rsidRPr="000F722B">
        <w:rPr>
          <w:rFonts w:ascii="Times New Roman" w:hAnsi="Times New Roman" w:cs="Times New Roman"/>
          <w:sz w:val="24"/>
          <w:szCs w:val="24"/>
        </w:rPr>
        <w:t xml:space="preserve"> a dataset comprising transaction records from European credit card holders, providing a realistic scenario for assessment. The methodology of the proposed model encompasses data pre-processing, feature engineering, model selection, and evaluation, with Google </w:t>
      </w:r>
      <w:proofErr w:type="spellStart"/>
      <w:r w:rsidR="000F722B" w:rsidRPr="000F722B">
        <w:rPr>
          <w:rFonts w:ascii="Times New Roman" w:hAnsi="Times New Roman" w:cs="Times New Roman"/>
          <w:sz w:val="24"/>
          <w:szCs w:val="24"/>
        </w:rPr>
        <w:t>Colab</w:t>
      </w:r>
      <w:proofErr w:type="spellEnd"/>
      <w:r w:rsidR="000F722B" w:rsidRPr="000F722B">
        <w:rPr>
          <w:rFonts w:ascii="Times New Roman" w:hAnsi="Times New Roman" w:cs="Times New Roman"/>
          <w:sz w:val="24"/>
          <w:szCs w:val="24"/>
        </w:rPr>
        <w:t xml:space="preserve"> computational capabilities facilitating efficient model training and testing. Comparative analysis between the proposed ensemble model, traditional machine learning methods, and individual classifiers reveals the superior performance of the ensemble in mitigating challenges associated with credit card fraud detection. Across accuracy, precision, recall, and F1-score metrics, the ensemble outperforms existing models. This paper underscores the efficacy of ensemble methods as a valuable tool in the battle against fraudulent transactions. The findings presented lay the groundwork for future advancements in the development of more resilient and adaptive fraud detection systems, which will become crucial as credit card fraud techniques continue to evolve.</w:t>
      </w:r>
    </w:p>
    <w:p w14:paraId="2ECEC3D7" w14:textId="77777777" w:rsidR="0031206D" w:rsidRPr="00A253CF" w:rsidRDefault="0031206D" w:rsidP="0031206D">
      <w:pPr>
        <w:rPr>
          <w:rFonts w:ascii="Times New Roman" w:hAnsi="Times New Roman" w:cs="Times New Roman"/>
          <w:b/>
          <w:sz w:val="24"/>
          <w:szCs w:val="24"/>
        </w:rPr>
      </w:pPr>
    </w:p>
    <w:p w14:paraId="3F59506E" w14:textId="7168B030" w:rsidR="00F24465" w:rsidRDefault="00F24465">
      <w:pPr>
        <w:rPr>
          <w:rFonts w:ascii="Times New Roman" w:hAnsi="Times New Roman" w:cs="Times New Roman"/>
          <w:b/>
          <w:sz w:val="24"/>
          <w:szCs w:val="24"/>
        </w:rPr>
      </w:pPr>
    </w:p>
    <w:p w14:paraId="29CE7B9B" w14:textId="77777777" w:rsidR="000F722B" w:rsidRDefault="000F722B">
      <w:pPr>
        <w:rPr>
          <w:rFonts w:ascii="Times New Roman" w:hAnsi="Times New Roman" w:cs="Times New Roman"/>
          <w:b/>
          <w:sz w:val="24"/>
          <w:szCs w:val="24"/>
        </w:rPr>
      </w:pPr>
    </w:p>
    <w:p w14:paraId="606F6952" w14:textId="07CC65C1" w:rsidR="0013017C" w:rsidRPr="008C620A" w:rsidRDefault="00901092" w:rsidP="0031206D">
      <w:pPr>
        <w:rPr>
          <w:rFonts w:ascii="Times New Roman" w:hAnsi="Times New Roman"/>
          <w:b/>
          <w:bCs/>
          <w:lang w:val="en-IN"/>
        </w:rPr>
      </w:pPr>
      <w:r w:rsidRPr="008C620A">
        <w:rPr>
          <w:rFonts w:ascii="Times New Roman" w:hAnsi="Times New Roman" w:cs="Times New Roman"/>
          <w:b/>
          <w:sz w:val="24"/>
          <w:szCs w:val="24"/>
        </w:rPr>
        <w:lastRenderedPageBreak/>
        <w:t>Title:</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rPr>
        <w:t xml:space="preserve"> </w:t>
      </w:r>
      <w:r w:rsidR="00FD5793" w:rsidRPr="00FD5793">
        <w:rPr>
          <w:rFonts w:ascii="Times New Roman" w:hAnsi="Times New Roman" w:cs="Times New Roman"/>
          <w:sz w:val="24"/>
          <w:szCs w:val="24"/>
        </w:rPr>
        <w:t>Machine Learning Method for Return Direction Forecast of Exchange Traded Funds (ETFs) Using Classification and Regression Models</w:t>
      </w:r>
      <w:r w:rsidR="0031206D" w:rsidRPr="008C620A">
        <w:rPr>
          <w:rFonts w:ascii="Times New Roman" w:hAnsi="Times New Roman" w:cs="Times New Roman"/>
          <w:bCs/>
          <w:sz w:val="28"/>
          <w:szCs w:val="28"/>
        </w:rPr>
        <w:t xml:space="preserve"> </w:t>
      </w:r>
    </w:p>
    <w:p w14:paraId="7DBAD800" w14:textId="77777777" w:rsidR="000F722B" w:rsidRDefault="00901092" w:rsidP="000F722B">
      <w:pPr>
        <w:rPr>
          <w:rFonts w:ascii="Times New Roman" w:hAnsi="Times New Roman" w:cs="Times New Roman"/>
          <w:bCs/>
          <w:sz w:val="24"/>
          <w:szCs w:val="24"/>
        </w:rPr>
      </w:pPr>
      <w:r w:rsidRPr="008C620A">
        <w:rPr>
          <w:rFonts w:ascii="Times New Roman" w:hAnsi="Times New Roman" w:cs="Times New Roman"/>
          <w:b/>
          <w:sz w:val="24"/>
          <w:szCs w:val="24"/>
        </w:rPr>
        <w:t>Author:</w:t>
      </w:r>
      <w:r w:rsidR="003A357D" w:rsidRPr="008C620A">
        <w:rPr>
          <w:rFonts w:ascii="Times New Roman" w:hAnsi="Times New Roman" w:cs="Times New Roman"/>
          <w:b/>
          <w:sz w:val="24"/>
          <w:szCs w:val="24"/>
        </w:rPr>
        <w:t xml:space="preserve"> </w:t>
      </w:r>
      <w:r w:rsidR="008C620A">
        <w:rPr>
          <w:rFonts w:ascii="Times New Roman" w:hAnsi="Times New Roman" w:cs="Times New Roman"/>
          <w:bCs/>
          <w:sz w:val="24"/>
          <w:szCs w:val="24"/>
        </w:rPr>
        <w:t xml:space="preserve"> </w:t>
      </w:r>
      <w:r w:rsidR="000F722B" w:rsidRPr="000F722B">
        <w:rPr>
          <w:rFonts w:ascii="Times New Roman" w:hAnsi="Times New Roman" w:cs="Times New Roman"/>
          <w:bCs/>
          <w:sz w:val="24"/>
          <w:szCs w:val="24"/>
        </w:rPr>
        <w:t xml:space="preserve">Raphael Paulo Beal Piovezan, Pedro Paulo de Andrade Junior &amp; Sérgio Luciano Ávila </w:t>
      </w:r>
    </w:p>
    <w:p w14:paraId="7F5444B0" w14:textId="77331508" w:rsidR="00901092" w:rsidRPr="008C620A" w:rsidRDefault="00901092" w:rsidP="000F722B">
      <w:pPr>
        <w:rPr>
          <w:rFonts w:ascii="Times New Roman" w:hAnsi="Times New Roman" w:cs="Times New Roman"/>
          <w:sz w:val="24"/>
          <w:szCs w:val="24"/>
        </w:rPr>
      </w:pPr>
      <w:r w:rsidRPr="008C620A">
        <w:rPr>
          <w:rFonts w:ascii="Times New Roman" w:hAnsi="Times New Roman" w:cs="Times New Roman"/>
          <w:b/>
          <w:sz w:val="24"/>
          <w:szCs w:val="24"/>
        </w:rPr>
        <w:t>Year</w:t>
      </w:r>
      <w:r w:rsidR="00A91317" w:rsidRPr="008C620A">
        <w:rPr>
          <w:rFonts w:ascii="Times New Roman" w:hAnsi="Times New Roman" w:cs="Times New Roman"/>
          <w:b/>
          <w:sz w:val="24"/>
          <w:szCs w:val="24"/>
        </w:rPr>
        <w:t>:</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sz w:val="24"/>
          <w:szCs w:val="24"/>
        </w:rPr>
        <w:t>20</w:t>
      </w:r>
      <w:r w:rsidR="008C620A">
        <w:rPr>
          <w:rFonts w:ascii="Times New Roman" w:hAnsi="Times New Roman" w:cs="Times New Roman"/>
          <w:sz w:val="24"/>
          <w:szCs w:val="24"/>
        </w:rPr>
        <w:t>23</w:t>
      </w:r>
      <w:r w:rsidRPr="008C620A">
        <w:rPr>
          <w:rFonts w:ascii="Times New Roman" w:hAnsi="Times New Roman" w:cs="Times New Roman"/>
          <w:sz w:val="24"/>
          <w:szCs w:val="24"/>
        </w:rPr>
        <w:tab/>
      </w:r>
    </w:p>
    <w:p w14:paraId="5EDC1A22" w14:textId="62C0A665" w:rsidR="00901092" w:rsidRPr="008C620A" w:rsidRDefault="00901092" w:rsidP="0031206D">
      <w:pPr>
        <w:spacing w:line="360" w:lineRule="auto"/>
        <w:jc w:val="both"/>
        <w:rPr>
          <w:rFonts w:ascii="Times New Roman" w:hAnsi="Times New Roman" w:cs="Times New Roman"/>
          <w:color w:val="000000" w:themeColor="text1"/>
          <w:sz w:val="24"/>
          <w:szCs w:val="24"/>
        </w:rPr>
      </w:pPr>
      <w:r w:rsidRPr="008C620A">
        <w:rPr>
          <w:rFonts w:ascii="Times New Roman" w:hAnsi="Times New Roman" w:cs="Times New Roman"/>
          <w:b/>
          <w:sz w:val="24"/>
          <w:szCs w:val="24"/>
        </w:rPr>
        <w:t>Description</w:t>
      </w:r>
      <w:r w:rsidR="00B319DB" w:rsidRPr="008C620A">
        <w:rPr>
          <w:rFonts w:ascii="Times New Roman" w:hAnsi="Times New Roman" w:cs="Times New Roman"/>
          <w:color w:val="000000" w:themeColor="text1"/>
          <w:sz w:val="24"/>
          <w:szCs w:val="24"/>
        </w:rPr>
        <w:t>:</w:t>
      </w:r>
      <w:r w:rsidR="0031206D" w:rsidRPr="008C620A">
        <w:rPr>
          <w:rFonts w:ascii="Times New Roman" w:hAnsi="Times New Roman" w:cs="Times New Roman"/>
        </w:rPr>
        <w:t xml:space="preserve"> </w:t>
      </w:r>
      <w:r w:rsidR="0031206D" w:rsidRPr="008C620A">
        <w:rPr>
          <w:rFonts w:ascii="Times New Roman" w:hAnsi="Times New Roman" w:cs="Times New Roman"/>
          <w:color w:val="000000" w:themeColor="text1"/>
          <w:sz w:val="24"/>
          <w:szCs w:val="24"/>
        </w:rPr>
        <w:t>—</w:t>
      </w:r>
      <w:r w:rsidR="008C620A" w:rsidRPr="008C620A">
        <w:rPr>
          <w:rFonts w:ascii="Times New Roman" w:eastAsia="Times New Roman" w:hAnsi="Times New Roman" w:cs="Times New Roman"/>
          <w:sz w:val="24"/>
          <w:szCs w:val="24"/>
          <w:lang w:val="en-IN" w:eastAsia="en-IN"/>
        </w:rPr>
        <w:t xml:space="preserve"> </w:t>
      </w:r>
      <w:r w:rsidR="000F722B" w:rsidRPr="000F722B">
        <w:rPr>
          <w:rFonts w:ascii="Times New Roman" w:hAnsi="Times New Roman" w:cs="Times New Roman"/>
          <w:color w:val="000000" w:themeColor="text1"/>
          <w:sz w:val="24"/>
          <w:szCs w:val="24"/>
        </w:rPr>
        <w:t xml:space="preserve">This article aims to propose and apply a machine learning method to analyze the direction of returns from exchange traded funds using the historical return data of its components, helping to make investment strategy decisions through a trading algorithm. In methodological terms, regression and classification models were applied, using standard data sets from five reference markets, in addition to algorithmic error metrics. In terms of research results, they were analyzed and compared to those of the Naïve forecast and the returns obtained by the buy &amp; hold technique in the same period of time. In terms of risk and return, the models mostly performed better than the control metrics, with emphasis on the linear regression model and the classification models by logistic regression, support vector machine (using the </w:t>
      </w:r>
      <w:proofErr w:type="spellStart"/>
      <w:r w:rsidR="000F722B" w:rsidRPr="000F722B">
        <w:rPr>
          <w:rFonts w:ascii="Times New Roman" w:hAnsi="Times New Roman" w:cs="Times New Roman"/>
          <w:color w:val="000000" w:themeColor="text1"/>
          <w:sz w:val="24"/>
          <w:szCs w:val="24"/>
        </w:rPr>
        <w:t>LinearSVC</w:t>
      </w:r>
      <w:proofErr w:type="spellEnd"/>
      <w:r w:rsidR="000F722B" w:rsidRPr="000F722B">
        <w:rPr>
          <w:rFonts w:ascii="Times New Roman" w:hAnsi="Times New Roman" w:cs="Times New Roman"/>
          <w:color w:val="000000" w:themeColor="text1"/>
          <w:sz w:val="24"/>
          <w:szCs w:val="24"/>
        </w:rPr>
        <w:t xml:space="preserve"> model), Gaussian Naive Bayes and K-Nearest Neighbors, where in certain data sets the returns exceeded by two times and the Sharpe ratio by up to four times those of the buy &amp; hold control model.</w:t>
      </w:r>
    </w:p>
    <w:p w14:paraId="3CE3707B" w14:textId="77777777" w:rsidR="00901092" w:rsidRPr="00A253CF" w:rsidRDefault="00901092" w:rsidP="0049781C">
      <w:pPr>
        <w:spacing w:line="360" w:lineRule="auto"/>
        <w:rPr>
          <w:rFonts w:ascii="Times New Roman" w:hAnsi="Times New Roman" w:cs="Times New Roman"/>
          <w:b/>
          <w:color w:val="000000" w:themeColor="text1"/>
          <w:sz w:val="24"/>
          <w:szCs w:val="24"/>
        </w:rPr>
      </w:pPr>
    </w:p>
    <w:p w14:paraId="3C6216B9" w14:textId="67744E6E" w:rsidR="00F24465" w:rsidRDefault="00F24465">
      <w:pPr>
        <w:rPr>
          <w:rFonts w:ascii="Times New Roman" w:hAnsi="Times New Roman" w:cs="Times New Roman"/>
          <w:color w:val="000000" w:themeColor="text1"/>
          <w:sz w:val="24"/>
          <w:szCs w:val="24"/>
          <w:shd w:val="clear" w:color="auto" w:fill="FFFFFF"/>
        </w:rPr>
      </w:pPr>
    </w:p>
    <w:p w14:paraId="1359B4EE" w14:textId="77777777" w:rsidR="000F722B" w:rsidRDefault="000F722B">
      <w:pPr>
        <w:rPr>
          <w:rFonts w:ascii="Times New Roman" w:hAnsi="Times New Roman" w:cs="Times New Roman"/>
          <w:color w:val="000000" w:themeColor="text1"/>
          <w:sz w:val="24"/>
          <w:szCs w:val="24"/>
          <w:shd w:val="clear" w:color="auto" w:fill="FFFFFF"/>
        </w:rPr>
      </w:pPr>
    </w:p>
    <w:p w14:paraId="61F3F992" w14:textId="77777777" w:rsidR="000F722B" w:rsidRDefault="000F722B">
      <w:pPr>
        <w:rPr>
          <w:rFonts w:ascii="Times New Roman" w:hAnsi="Times New Roman" w:cs="Times New Roman"/>
          <w:color w:val="000000" w:themeColor="text1"/>
          <w:sz w:val="24"/>
          <w:szCs w:val="24"/>
          <w:shd w:val="clear" w:color="auto" w:fill="FFFFFF"/>
        </w:rPr>
      </w:pPr>
    </w:p>
    <w:p w14:paraId="714F286B" w14:textId="77777777" w:rsidR="000F722B" w:rsidRDefault="000F722B">
      <w:pPr>
        <w:rPr>
          <w:rFonts w:ascii="Times New Roman" w:hAnsi="Times New Roman" w:cs="Times New Roman"/>
          <w:color w:val="000000" w:themeColor="text1"/>
          <w:sz w:val="24"/>
          <w:szCs w:val="24"/>
          <w:shd w:val="clear" w:color="auto" w:fill="FFFFFF"/>
        </w:rPr>
      </w:pPr>
    </w:p>
    <w:p w14:paraId="0280E496" w14:textId="77777777" w:rsidR="000F722B" w:rsidRDefault="000F722B">
      <w:pPr>
        <w:rPr>
          <w:rFonts w:ascii="Times New Roman" w:hAnsi="Times New Roman" w:cs="Times New Roman"/>
          <w:color w:val="000000" w:themeColor="text1"/>
          <w:sz w:val="24"/>
          <w:szCs w:val="24"/>
          <w:shd w:val="clear" w:color="auto" w:fill="FFFFFF"/>
        </w:rPr>
      </w:pPr>
    </w:p>
    <w:p w14:paraId="6AACFE96" w14:textId="77777777" w:rsidR="000F722B" w:rsidRDefault="000F722B">
      <w:pPr>
        <w:rPr>
          <w:rFonts w:ascii="Times New Roman" w:hAnsi="Times New Roman" w:cs="Times New Roman"/>
          <w:color w:val="000000" w:themeColor="text1"/>
          <w:sz w:val="24"/>
          <w:szCs w:val="24"/>
          <w:shd w:val="clear" w:color="auto" w:fill="FFFFFF"/>
        </w:rPr>
      </w:pPr>
    </w:p>
    <w:p w14:paraId="332D649E" w14:textId="77777777" w:rsidR="000F722B" w:rsidRDefault="000F722B">
      <w:pPr>
        <w:rPr>
          <w:rFonts w:ascii="Times New Roman" w:hAnsi="Times New Roman" w:cs="Times New Roman"/>
          <w:color w:val="000000" w:themeColor="text1"/>
          <w:sz w:val="24"/>
          <w:szCs w:val="24"/>
          <w:shd w:val="clear" w:color="auto" w:fill="FFFFFF"/>
        </w:rPr>
      </w:pPr>
    </w:p>
    <w:p w14:paraId="2FA0530F" w14:textId="77777777" w:rsidR="000F722B" w:rsidRDefault="000F722B">
      <w:pPr>
        <w:rPr>
          <w:rFonts w:ascii="Times New Roman" w:hAnsi="Times New Roman" w:cs="Times New Roman"/>
          <w:color w:val="000000" w:themeColor="text1"/>
          <w:sz w:val="24"/>
          <w:szCs w:val="24"/>
          <w:shd w:val="clear" w:color="auto" w:fill="FFFFFF"/>
        </w:rPr>
      </w:pPr>
    </w:p>
    <w:p w14:paraId="10C7489F" w14:textId="77777777" w:rsidR="002D7774" w:rsidRDefault="002D7774">
      <w:pPr>
        <w:rPr>
          <w:rFonts w:ascii="Times New Roman" w:hAnsi="Times New Roman" w:cs="Times New Roman"/>
          <w:color w:val="000000" w:themeColor="text1"/>
          <w:sz w:val="24"/>
          <w:szCs w:val="24"/>
          <w:shd w:val="clear" w:color="auto" w:fill="FFFFFF"/>
        </w:rPr>
      </w:pPr>
    </w:p>
    <w:p w14:paraId="5B52B57C" w14:textId="77777777" w:rsidR="000F722B" w:rsidRDefault="000F722B">
      <w:pPr>
        <w:rPr>
          <w:rFonts w:ascii="Times New Roman" w:hAnsi="Times New Roman" w:cs="Times New Roman"/>
          <w:color w:val="000000" w:themeColor="text1"/>
          <w:sz w:val="24"/>
          <w:szCs w:val="24"/>
          <w:shd w:val="clear" w:color="auto" w:fill="FFFFFF"/>
        </w:rPr>
      </w:pPr>
    </w:p>
    <w:p w14:paraId="1E520FDB" w14:textId="77777777" w:rsidR="008C620A" w:rsidRDefault="008C620A">
      <w:pPr>
        <w:rPr>
          <w:rFonts w:ascii="Times New Roman" w:hAnsi="Times New Roman" w:cs="Times New Roman"/>
          <w:b/>
          <w:sz w:val="24"/>
          <w:szCs w:val="24"/>
        </w:rPr>
      </w:pPr>
    </w:p>
    <w:p w14:paraId="1A0E97DE" w14:textId="5A54B797" w:rsidR="00901092" w:rsidRPr="008C620A" w:rsidRDefault="00901092" w:rsidP="00CE38C4">
      <w:pPr>
        <w:rPr>
          <w:lang w:val="en-IN"/>
        </w:rPr>
      </w:pPr>
      <w:r w:rsidRPr="00A253CF">
        <w:rPr>
          <w:rFonts w:ascii="Times New Roman" w:hAnsi="Times New Roman" w:cs="Times New Roman"/>
          <w:b/>
          <w:sz w:val="24"/>
          <w:szCs w:val="24"/>
        </w:rPr>
        <w:lastRenderedPageBreak/>
        <w:t>Title:</w:t>
      </w:r>
      <w:r w:rsidR="00E96CF4" w:rsidRPr="00A253CF">
        <w:rPr>
          <w:rFonts w:ascii="Times New Roman" w:hAnsi="Times New Roman" w:cs="Times New Roman"/>
        </w:rPr>
        <w:t xml:space="preserve"> </w:t>
      </w:r>
      <w:r w:rsidR="000F722B" w:rsidRPr="000F722B">
        <w:rPr>
          <w:rFonts w:ascii="Times New Roman" w:hAnsi="Times New Roman"/>
          <w:sz w:val="24"/>
          <w:szCs w:val="24"/>
          <w:lang w:val="en-IN"/>
        </w:rPr>
        <w:t>Machine Learning-Based Approaches for Real-Time Fraud Detection and Prevention</w:t>
      </w:r>
    </w:p>
    <w:p w14:paraId="3CE4DF43" w14:textId="36CDCBA9" w:rsidR="00E96CF4" w:rsidRPr="00A253CF" w:rsidRDefault="00901092" w:rsidP="00E96CF4">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00E96CF4" w:rsidRPr="00A253CF">
        <w:rPr>
          <w:rFonts w:ascii="Times New Roman" w:hAnsi="Times New Roman" w:cs="Times New Roman"/>
        </w:rPr>
        <w:t xml:space="preserve"> </w:t>
      </w:r>
      <w:r w:rsidR="000F722B" w:rsidRPr="000F722B">
        <w:rPr>
          <w:rFonts w:ascii="Times New Roman" w:hAnsi="Times New Roman" w:cs="Times New Roman"/>
        </w:rPr>
        <w:t>Vikas R. Shetty, Pooja R, </w:t>
      </w:r>
      <w:r w:rsidR="000F722B" w:rsidRPr="00A40C60">
        <w:fldChar w:fldCharType="begin"/>
      </w:r>
      <w:r w:rsidR="000F722B" w:rsidRPr="00A40C60">
        <w:instrText>HYPERLINK "https://researcher.manipal.edu/en/persons/rashmi-laxmikant-malghan"</w:instrText>
      </w:r>
      <w:r w:rsidR="000F722B" w:rsidRPr="00A40C60">
        <w:fldChar w:fldCharType="separate"/>
      </w:r>
      <w:r w:rsidR="000F722B" w:rsidRPr="00A40C60">
        <w:rPr>
          <w:rStyle w:val="Hyperlink"/>
          <w:rFonts w:ascii="Times New Roman" w:hAnsi="Times New Roman" w:cs="Times New Roman"/>
          <w:color w:val="auto"/>
          <w:u w:val="none"/>
          <w:rPrChange w:id="5" w:author="Praveen Vertilink" w:date="2024-12-14T11:16:00Z" w16du:dateUtc="2024-12-14T05:46:00Z">
            <w:rPr>
              <w:rStyle w:val="Hyperlink"/>
              <w:rFonts w:ascii="Times New Roman" w:hAnsi="Times New Roman" w:cs="Times New Roman"/>
              <w:color w:val="auto"/>
            </w:rPr>
          </w:rPrChange>
        </w:rPr>
        <w:t xml:space="preserve">Rashmi Laxmikant </w:t>
      </w:r>
      <w:proofErr w:type="spellStart"/>
      <w:r w:rsidR="000F722B" w:rsidRPr="00A40C60">
        <w:rPr>
          <w:rStyle w:val="Hyperlink"/>
          <w:rFonts w:ascii="Times New Roman" w:hAnsi="Times New Roman" w:cs="Times New Roman"/>
          <w:color w:val="auto"/>
          <w:u w:val="none"/>
          <w:rPrChange w:id="6" w:author="Praveen Vertilink" w:date="2024-12-14T11:16:00Z" w16du:dateUtc="2024-12-14T05:46:00Z">
            <w:rPr>
              <w:rStyle w:val="Hyperlink"/>
              <w:rFonts w:ascii="Times New Roman" w:hAnsi="Times New Roman" w:cs="Times New Roman"/>
              <w:color w:val="auto"/>
            </w:rPr>
          </w:rPrChange>
        </w:rPr>
        <w:t>Malghan</w:t>
      </w:r>
      <w:proofErr w:type="spellEnd"/>
      <w:r w:rsidR="000F722B" w:rsidRPr="00A40C60">
        <w:rPr>
          <w:rStyle w:val="Hyperlink"/>
          <w:rFonts w:ascii="Times New Roman" w:hAnsi="Times New Roman" w:cs="Times New Roman"/>
          <w:color w:val="auto"/>
          <w:u w:val="none"/>
          <w:rPrChange w:id="7" w:author="Praveen Vertilink" w:date="2024-12-14T11:16:00Z" w16du:dateUtc="2024-12-14T05:46:00Z">
            <w:rPr>
              <w:rStyle w:val="Hyperlink"/>
              <w:rFonts w:ascii="Times New Roman" w:hAnsi="Times New Roman" w:cs="Times New Roman"/>
              <w:color w:val="auto"/>
            </w:rPr>
          </w:rPrChange>
        </w:rPr>
        <w:fldChar w:fldCharType="end"/>
      </w:r>
    </w:p>
    <w:p w14:paraId="3355EF59" w14:textId="4958CC21" w:rsidR="00901092" w:rsidRPr="00A253CF" w:rsidRDefault="00901092" w:rsidP="00E96CF4">
      <w:pPr>
        <w:spacing w:line="360" w:lineRule="auto"/>
        <w:rPr>
          <w:rFonts w:ascii="Times New Roman" w:hAnsi="Times New Roman" w:cs="Times New Roman"/>
          <w:sz w:val="24"/>
          <w:szCs w:val="24"/>
        </w:rPr>
      </w:pPr>
      <w:r w:rsidRPr="00A253CF">
        <w:rPr>
          <w:rFonts w:ascii="Times New Roman" w:hAnsi="Times New Roman" w:cs="Times New Roman"/>
          <w:b/>
          <w:sz w:val="24"/>
          <w:szCs w:val="24"/>
        </w:rPr>
        <w:t>Year:</w:t>
      </w:r>
      <w:r w:rsidR="009E3B28" w:rsidRPr="00A253CF">
        <w:rPr>
          <w:rFonts w:ascii="Times New Roman" w:hAnsi="Times New Roman" w:cs="Times New Roman"/>
          <w:b/>
          <w:sz w:val="24"/>
          <w:szCs w:val="24"/>
        </w:rPr>
        <w:t xml:space="preserve"> </w:t>
      </w:r>
      <w:r w:rsidR="009E3B28" w:rsidRPr="00F24465">
        <w:rPr>
          <w:rFonts w:ascii="Times New Roman" w:hAnsi="Times New Roman" w:cs="Times New Roman"/>
          <w:sz w:val="24"/>
          <w:szCs w:val="24"/>
        </w:rPr>
        <w:t>20</w:t>
      </w:r>
      <w:r w:rsidR="008C620A">
        <w:rPr>
          <w:rFonts w:ascii="Times New Roman" w:hAnsi="Times New Roman" w:cs="Times New Roman"/>
          <w:sz w:val="24"/>
          <w:szCs w:val="24"/>
        </w:rPr>
        <w:t>2</w:t>
      </w:r>
      <w:r w:rsidR="000F722B">
        <w:rPr>
          <w:rFonts w:ascii="Times New Roman" w:hAnsi="Times New Roman" w:cs="Times New Roman"/>
          <w:sz w:val="24"/>
          <w:szCs w:val="24"/>
        </w:rPr>
        <w:t>3</w:t>
      </w:r>
      <w:r w:rsidR="009E3B28" w:rsidRPr="00A253CF">
        <w:rPr>
          <w:rFonts w:ascii="Times New Roman" w:hAnsi="Times New Roman" w:cs="Times New Roman"/>
          <w:b/>
          <w:sz w:val="24"/>
          <w:szCs w:val="24"/>
        </w:rPr>
        <w:t>.</w:t>
      </w:r>
      <w:r w:rsidRPr="00A253CF">
        <w:rPr>
          <w:rFonts w:ascii="Times New Roman" w:hAnsi="Times New Roman" w:cs="Times New Roman"/>
          <w:sz w:val="24"/>
          <w:szCs w:val="24"/>
        </w:rPr>
        <w:tab/>
      </w:r>
      <w:r w:rsidR="003513E8" w:rsidRPr="00A253CF">
        <w:rPr>
          <w:rFonts w:ascii="Times New Roman" w:hAnsi="Times New Roman" w:cs="Times New Roman"/>
          <w:sz w:val="24"/>
          <w:szCs w:val="24"/>
        </w:rPr>
        <w:tab/>
      </w:r>
    </w:p>
    <w:p w14:paraId="02CBF34A" w14:textId="28B83E24" w:rsidR="009D19D6" w:rsidRPr="00A253CF" w:rsidRDefault="00901092" w:rsidP="008C620A">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00CB5F7B" w:rsidRPr="00A253CF">
        <w:rPr>
          <w:rFonts w:ascii="Times New Roman" w:hAnsi="Times New Roman" w:cs="Times New Roman"/>
          <w:b/>
          <w:sz w:val="24"/>
          <w:szCs w:val="24"/>
        </w:rPr>
        <w:t>:</w:t>
      </w:r>
      <w:r w:rsidR="00E96CF4" w:rsidRPr="00A253CF">
        <w:rPr>
          <w:rFonts w:ascii="Times New Roman" w:hAnsi="Times New Roman" w:cs="Times New Roman"/>
        </w:rPr>
        <w:t xml:space="preserve"> </w:t>
      </w:r>
      <w:r w:rsidR="000F722B" w:rsidRPr="000F722B">
        <w:rPr>
          <w:rFonts w:ascii="Times New Roman" w:hAnsi="Times New Roman" w:cs="Times New Roman"/>
          <w:sz w:val="24"/>
          <w:szCs w:val="24"/>
        </w:rPr>
        <w:t xml:space="preserve">The proliferation of internet services in various industries, especially the financial sector, has increased financial fraud. Fraud detection and prevention are critical to protecting both individuals and organizations from significant financial loss. However, the lack of publicly available datasets containing fraud is a major challenge. This study aims to address these issues using advanced machine learning techniques. Known for their ability to provide insight into data, decision trees are used for real-time fraud detection. In addition, deep learning techniques and artificial neural networks (ANN) are used to detect complex fraud patterns, while logistic regression is used to model the probability of fraudulent events. The accuracy of these methods, including decision trees, logistic regression, and ANN, is fully evaluated, with accuracies of 99.8%, 99.9%, and 99.94%, respectively. These findings provide valuable guidance for companies on choosing effective anti-fraud strategies and shed light on the adaptability of algorithms to real financial contexts, contributing to machine learning-based fraud detection. </w:t>
      </w:r>
      <w:hyperlink r:id="rId8" w:tooltip="Comparison Table" w:history="1">
        <w:r w:rsidR="008C620A" w:rsidRPr="008C620A">
          <w:rPr>
            <w:rStyle w:val="Hyperlink"/>
            <w:rFonts w:ascii="Times New Roman" w:hAnsi="Times New Roman" w:cs="Times New Roman"/>
            <w:lang w:val="en-IN"/>
          </w:rPr>
          <w:br/>
        </w:r>
      </w:hyperlink>
    </w:p>
    <w:p w14:paraId="65411C12" w14:textId="77777777" w:rsidR="009D19D6" w:rsidRPr="00A253CF" w:rsidRDefault="009D19D6" w:rsidP="00E96CF4">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00E96CF4" w:rsidRPr="00A253CF">
        <w:rPr>
          <w:rFonts w:ascii="Times New Roman" w:hAnsi="Times New Roman" w:cs="Times New Roman"/>
          <w:color w:val="000000" w:themeColor="text1"/>
          <w:sz w:val="24"/>
          <w:szCs w:val="24"/>
        </w:rPr>
        <w:lastRenderedPageBreak/>
        <w:tab/>
      </w:r>
    </w:p>
    <w:p w14:paraId="38B5577A" w14:textId="6F1A9A65" w:rsidR="00EE207D" w:rsidRPr="00A253CF" w:rsidRDefault="00961F05"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7F3F93" w:rsidRPr="00A253CF">
        <w:rPr>
          <w:rFonts w:ascii="Times New Roman" w:hAnsi="Times New Roman" w:cs="Times New Roman"/>
          <w:b/>
          <w:color w:val="000000" w:themeColor="text1"/>
          <w:sz w:val="28"/>
          <w:szCs w:val="28"/>
        </w:rPr>
        <w:t xml:space="preserve"> </w:t>
      </w:r>
      <w:r w:rsidR="00C83A66" w:rsidRPr="00A253CF">
        <w:rPr>
          <w:rFonts w:ascii="Times New Roman" w:hAnsi="Times New Roman" w:cs="Times New Roman"/>
          <w:b/>
          <w:color w:val="000000" w:themeColor="text1"/>
          <w:sz w:val="28"/>
          <w:szCs w:val="28"/>
        </w:rPr>
        <w:t>PROPOSED SYSTEM</w:t>
      </w:r>
    </w:p>
    <w:p w14:paraId="6B1D5EF1" w14:textId="2E9A4375" w:rsidR="000F722B" w:rsidRPr="000F722B" w:rsidRDefault="000F722B" w:rsidP="000F722B">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The proposed system enhances insurance fraud detection by incorporating the AdaBoost Classifier, an ensemble technique that improves predictive performance by combining multiple weak classifiers to create a strong, accurate model. AdaBoost's ability to reduce overfitting makes it especially effective for handling noisy or incomplete datasets, ensuring that the model generalizes well to new data. This classifier is also integrated with techniques like SMOTE (Synthetic Minority Over-sampling Technique) to address the class imbalance problem, thereby improving the detection of fraudulent claims that are underrepresented in the dataset.</w:t>
      </w:r>
    </w:p>
    <w:p w14:paraId="65B53632" w14:textId="77777777" w:rsidR="000F722B" w:rsidRDefault="000F722B" w:rsidP="000F722B">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Furthermore, the proposed system employs more robust data preprocessing methods to handle missing data effectively. These preprocessing techniques ensure that the model works with cleaner, more complete datasets, improving overall prediction accuracy. The combination of AdaBoost with these advanced data handling methods makes the model more reliable, scalable, and efficient. By addressing both class imbalance and missing data, the proposed system outperforms traditional methods in terms of accuracy and robustness, providing a more effective solution for fraud detection in the insurance industry.</w:t>
      </w:r>
    </w:p>
    <w:p w14:paraId="7184250B" w14:textId="6AA20C0D" w:rsidR="00961F05" w:rsidRPr="00D30F97" w:rsidRDefault="00961F05" w:rsidP="000F722B">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w:t>
      </w:r>
      <w:r w:rsidRPr="00D30F97">
        <w:rPr>
          <w:rFonts w:ascii="Times New Roman" w:eastAsia="Times New Roman" w:hAnsi="Times New Roman" w:cs="Times New Roman"/>
          <w:b/>
          <w:sz w:val="28"/>
          <w:szCs w:val="24"/>
        </w:rPr>
        <w:t xml:space="preserve">.1 </w:t>
      </w:r>
      <w:r w:rsidR="003844E3">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383DA1AE"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2F7072E5"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07F47723"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488B392E"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6561FBBC" w14:textId="201D6DC8" w:rsidR="00DC435A" w:rsidRPr="000F722B" w:rsidRDefault="000F722B" w:rsidP="000F722B">
      <w:pPr>
        <w:pStyle w:val="ListParagraph"/>
        <w:numPr>
          <w:ilvl w:val="0"/>
          <w:numId w:val="30"/>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p w14:paraId="7B034FBB" w14:textId="77777777" w:rsidR="00D775A5" w:rsidRPr="00A253CF" w:rsidRDefault="00D775A5" w:rsidP="00C83A66">
      <w:pPr>
        <w:spacing w:line="360" w:lineRule="auto"/>
        <w:jc w:val="center"/>
        <w:rPr>
          <w:rFonts w:ascii="Times New Roman" w:hAnsi="Times New Roman" w:cs="Times New Roman"/>
          <w:b/>
          <w:sz w:val="32"/>
          <w:szCs w:val="28"/>
        </w:rPr>
      </w:pPr>
    </w:p>
    <w:p w14:paraId="4916C37A" w14:textId="77777777" w:rsidR="002E3CC2" w:rsidRPr="00A253CF" w:rsidRDefault="002E3CC2">
      <w:pPr>
        <w:rPr>
          <w:rFonts w:ascii="Times New Roman" w:hAnsi="Times New Roman" w:cs="Times New Roman"/>
          <w:b/>
          <w:sz w:val="32"/>
          <w:szCs w:val="28"/>
        </w:rPr>
      </w:pPr>
      <w:r w:rsidRPr="00A253CF">
        <w:rPr>
          <w:rFonts w:ascii="Times New Roman" w:hAnsi="Times New Roman" w:cs="Times New Roman"/>
          <w:b/>
          <w:sz w:val="32"/>
          <w:szCs w:val="28"/>
        </w:rPr>
        <w:br w:type="page"/>
      </w:r>
    </w:p>
    <w:p w14:paraId="0955F39E" w14:textId="77777777" w:rsidR="00C83A66" w:rsidRPr="00A253CF" w:rsidRDefault="00C83A66" w:rsidP="00C83A66">
      <w:pPr>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lastRenderedPageBreak/>
        <w:t>CHAPTER   2</w:t>
      </w:r>
    </w:p>
    <w:p w14:paraId="416FB523" w14:textId="77777777" w:rsidR="00C83A66" w:rsidRPr="00A253CF" w:rsidRDefault="00C83A66" w:rsidP="00C83A66">
      <w:pPr>
        <w:tabs>
          <w:tab w:val="left" w:pos="2790"/>
        </w:tabs>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t>PROJECT DESCRIPTION</w:t>
      </w:r>
    </w:p>
    <w:p w14:paraId="7584D727" w14:textId="77777777" w:rsidR="00C83A66" w:rsidRPr="00A253CF" w:rsidRDefault="00C83A66" w:rsidP="00C83A66">
      <w:pPr>
        <w:tabs>
          <w:tab w:val="left" w:pos="279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2.1 GENERAL:</w:t>
      </w:r>
    </w:p>
    <w:p w14:paraId="33006110" w14:textId="77777777" w:rsidR="000F722B" w:rsidRPr="00B043BD" w:rsidRDefault="000F722B" w:rsidP="000F722B">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Insurance fraud, particularly in the automobile insurance sector, poses a significant challenge for insurance companies. Fraudulent claims not only result in substantial financial losses but also influence pricing strategies, ultimately leading to higher premiums for legitimate policyholders. One of the major hurdles in fraud detection is the class imbalance problem, where fraudulent claims are far less frequent than legitimate ones. This imbalance often leads to biased models that fail to correctly identify fraudulent claims. Furthermore, missing data exacerbates the issue by further complicating the training of effective predictive models. These challenges have prompted researchers to explore more sophisticated techniques to enhance fraud detection.</w:t>
      </w:r>
    </w:p>
    <w:p w14:paraId="309863ED" w14:textId="77777777" w:rsidR="000F722B" w:rsidRDefault="000F722B" w:rsidP="000F722B">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 response to these challenges, the proposed study utilizes two car insurance datasets—an Egyptian real-life dataset and a standard dataset—to develop a more robust fraud detection system. The methodology focuses on addressing both the class imbalance and missing data problems. Specifically, the research introduces the AdaBoost Classifier, a powerful machine learning algorithm that improves prediction accuracy by enhancing weak classifiers through ensemble learning. By applying AdaBoost, the model effectively handles both class imbalance and overfitting, common issues faced by traditional fraud detection models. The study demonstrates that addressing class imbalance significantly enhances the model’s performance, while the treatment of missing data ensures that the predictions remain reliable and accurate. The AdaBoost Classifier outperforms existing models, making it a promising approach for more effective fraud detection. This work provides valuable insights into how advanced machine learning algorithms, when combined with improved data quality handling techniques, can lead to more reliable and efficient fraud detection systems, ultimately helping insurance companies reduce financial losses and improve decision-making processes.</w:t>
      </w:r>
    </w:p>
    <w:p w14:paraId="7DE5F703" w14:textId="77777777" w:rsidR="00FD1BEE" w:rsidRDefault="00FD1BEE" w:rsidP="00115980">
      <w:pPr>
        <w:tabs>
          <w:tab w:val="left" w:pos="2790"/>
        </w:tabs>
        <w:spacing w:line="360" w:lineRule="auto"/>
        <w:jc w:val="both"/>
        <w:rPr>
          <w:rFonts w:ascii="Times New Roman" w:hAnsi="Times New Roman" w:cs="Times New Roman"/>
          <w:sz w:val="24"/>
          <w:szCs w:val="24"/>
        </w:rPr>
      </w:pPr>
    </w:p>
    <w:p w14:paraId="702BFB54" w14:textId="77777777" w:rsidR="000F722B" w:rsidRPr="00A253CF" w:rsidRDefault="000F722B" w:rsidP="00115980">
      <w:pPr>
        <w:tabs>
          <w:tab w:val="left" w:pos="2790"/>
        </w:tabs>
        <w:spacing w:line="360" w:lineRule="auto"/>
        <w:jc w:val="both"/>
        <w:rPr>
          <w:rFonts w:ascii="Times New Roman" w:hAnsi="Times New Roman" w:cs="Times New Roman"/>
          <w:sz w:val="24"/>
          <w:szCs w:val="24"/>
        </w:rPr>
      </w:pPr>
    </w:p>
    <w:p w14:paraId="1F77A8AF" w14:textId="0F03BE95" w:rsidR="00FD1BEE" w:rsidRPr="006F1D7C" w:rsidRDefault="00FD1BEE" w:rsidP="006F1D7C">
      <w:pPr>
        <w:rPr>
          <w:rFonts w:ascii="Times New Roman" w:hAnsi="Times New Roman" w:cs="Times New Roman"/>
          <w:b/>
          <w:sz w:val="28"/>
          <w:szCs w:val="28"/>
        </w:rPr>
      </w:pPr>
      <w:r w:rsidRPr="00A253CF">
        <w:rPr>
          <w:rFonts w:ascii="Times New Roman" w:hAnsi="Times New Roman" w:cs="Times New Roman"/>
          <w:b/>
          <w:sz w:val="28"/>
          <w:szCs w:val="28"/>
        </w:rPr>
        <w:lastRenderedPageBreak/>
        <w:t>2.2 METHODOLOGIES</w:t>
      </w:r>
    </w:p>
    <w:p w14:paraId="4C8F048F" w14:textId="77777777" w:rsidR="00FD1BEE" w:rsidRPr="00A253CF" w:rsidRDefault="00FD1BE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A253CF">
        <w:rPr>
          <w:rFonts w:ascii="Times New Roman" w:hAnsi="Times New Roman" w:cs="Times New Roman"/>
          <w:b/>
          <w:color w:val="231F20"/>
          <w:sz w:val="28"/>
          <w:szCs w:val="28"/>
        </w:rPr>
        <w:t>2.2.1</w:t>
      </w:r>
      <w:r w:rsidRPr="00A253CF">
        <w:rPr>
          <w:rFonts w:ascii="Times New Roman" w:hAnsi="Times New Roman" w:cs="Times New Roman"/>
          <w:b/>
          <w:sz w:val="28"/>
          <w:szCs w:val="28"/>
        </w:rPr>
        <w:t>MODULES NAME:</w:t>
      </w:r>
    </w:p>
    <w:p w14:paraId="25AECAA0" w14:textId="77777777" w:rsidR="001F0A8A" w:rsidRPr="00A253CF" w:rsidRDefault="001F0A8A"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DA02C73" w14:textId="77777777" w:rsidR="00E33E35" w:rsidRPr="00123A1F" w:rsidRDefault="00E33E35" w:rsidP="00E33E35">
      <w:pPr>
        <w:spacing w:after="0" w:line="360" w:lineRule="auto"/>
        <w:jc w:val="both"/>
        <w:rPr>
          <w:rFonts w:ascii="Times New Roman" w:hAnsi="Times New Roman" w:cs="Times New Roman"/>
          <w:b/>
          <w:sz w:val="28"/>
          <w:szCs w:val="28"/>
        </w:rPr>
      </w:pPr>
      <w:r w:rsidRPr="00123A1F">
        <w:rPr>
          <w:rFonts w:ascii="Times New Roman" w:hAnsi="Times New Roman" w:cs="Times New Roman"/>
          <w:b/>
          <w:sz w:val="28"/>
          <w:szCs w:val="28"/>
        </w:rPr>
        <w:t>Modules Name:</w:t>
      </w:r>
    </w:p>
    <w:p w14:paraId="2677EA4E" w14:textId="37137DF3" w:rsidR="00E33E35" w:rsidRPr="00123A1F" w:rsidRDefault="00764AB4"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Gathering</w:t>
      </w:r>
      <w:r w:rsidR="00123A1F" w:rsidRPr="00123A1F">
        <w:rPr>
          <w:rFonts w:ascii="Times New Roman" w:hAnsi="Times New Roman" w:cs="Times New Roman"/>
          <w:sz w:val="24"/>
          <w:szCs w:val="24"/>
        </w:rPr>
        <w:t xml:space="preserve"> the Dataset</w:t>
      </w:r>
    </w:p>
    <w:p w14:paraId="0D813BC5" w14:textId="77777777" w:rsidR="00764AB4" w:rsidRDefault="00764AB4" w:rsidP="00123A1F">
      <w:pPr>
        <w:pStyle w:val="ListParagraph"/>
        <w:numPr>
          <w:ilvl w:val="0"/>
          <w:numId w:val="15"/>
        </w:numPr>
        <w:spacing w:after="0" w:line="360" w:lineRule="auto"/>
        <w:jc w:val="both"/>
        <w:rPr>
          <w:rFonts w:ascii="Times New Roman" w:hAnsi="Times New Roman" w:cs="Times New Roman"/>
          <w:sz w:val="24"/>
          <w:szCs w:val="24"/>
        </w:rPr>
      </w:pPr>
      <w:r w:rsidRPr="00764AB4">
        <w:rPr>
          <w:rFonts w:ascii="Times New Roman" w:hAnsi="Times New Roman" w:cs="Times New Roman"/>
          <w:sz w:val="24"/>
          <w:szCs w:val="24"/>
        </w:rPr>
        <w:t>Examination of Data</w:t>
      </w:r>
    </w:p>
    <w:p w14:paraId="744861BE" w14:textId="4E30046B"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Data </w:t>
      </w:r>
      <w:r w:rsidR="00764AB4">
        <w:rPr>
          <w:rFonts w:ascii="Times New Roman" w:hAnsi="Times New Roman" w:cs="Times New Roman"/>
          <w:sz w:val="24"/>
          <w:szCs w:val="24"/>
        </w:rPr>
        <w:t>Cleaning</w:t>
      </w:r>
    </w:p>
    <w:p w14:paraId="74276C95" w14:textId="70BD622C"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764AB4">
        <w:rPr>
          <w:rFonts w:ascii="Times New Roman" w:hAnsi="Times New Roman" w:cs="Times New Roman"/>
          <w:sz w:val="24"/>
          <w:szCs w:val="24"/>
        </w:rPr>
        <w:t>Implementation</w:t>
      </w:r>
    </w:p>
    <w:p w14:paraId="7CFE18A0" w14:textId="64A5D3FC"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764AB4">
        <w:rPr>
          <w:rFonts w:ascii="Times New Roman" w:hAnsi="Times New Roman" w:cs="Times New Roman"/>
          <w:sz w:val="24"/>
          <w:szCs w:val="24"/>
        </w:rPr>
        <w:t>Learning</w:t>
      </w:r>
    </w:p>
    <w:p w14:paraId="574A67A4" w14:textId="4776981E"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764AB4">
        <w:rPr>
          <w:rFonts w:ascii="Times New Roman" w:hAnsi="Times New Roman" w:cs="Times New Roman"/>
          <w:sz w:val="24"/>
          <w:szCs w:val="24"/>
        </w:rPr>
        <w:t>Assessment</w:t>
      </w:r>
    </w:p>
    <w:p w14:paraId="6882361B" w14:textId="70CAD3B0" w:rsidR="007F6CE0" w:rsidRDefault="00764AB4" w:rsidP="00E127AA">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w:t>
      </w:r>
    </w:p>
    <w:p w14:paraId="1E7F515E" w14:textId="4FC6AF49" w:rsidR="00764AB4" w:rsidRPr="00764AB4" w:rsidRDefault="00764AB4" w:rsidP="00764AB4">
      <w:pPr>
        <w:spacing w:after="0" w:line="360" w:lineRule="auto"/>
        <w:jc w:val="both"/>
        <w:rPr>
          <w:rFonts w:ascii="Times New Roman" w:hAnsi="Times New Roman" w:cs="Times New Roman"/>
          <w:sz w:val="24"/>
          <w:szCs w:val="24"/>
        </w:rPr>
      </w:pPr>
    </w:p>
    <w:p w14:paraId="666291BB" w14:textId="613AD4EB" w:rsidR="007F6CE0" w:rsidRPr="00123A1F" w:rsidRDefault="007F6CE0" w:rsidP="00123A1F">
      <w:pPr>
        <w:pStyle w:val="ListParagraph"/>
        <w:numPr>
          <w:ilvl w:val="2"/>
          <w:numId w:val="28"/>
        </w:numPr>
        <w:spacing w:after="0" w:line="360" w:lineRule="auto"/>
        <w:rPr>
          <w:rFonts w:ascii="Times New Roman" w:eastAsia="Times New Roman" w:hAnsi="Times New Roman" w:cs="Times New Roman"/>
          <w:b/>
          <w:sz w:val="28"/>
          <w:szCs w:val="24"/>
        </w:rPr>
      </w:pPr>
      <w:r w:rsidRPr="00123A1F">
        <w:rPr>
          <w:rFonts w:ascii="Times New Roman" w:eastAsia="Times New Roman" w:hAnsi="Times New Roman" w:cs="Times New Roman"/>
          <w:b/>
          <w:sz w:val="28"/>
          <w:szCs w:val="24"/>
        </w:rPr>
        <w:t>MODULES EXPLANATION:</w:t>
      </w:r>
    </w:p>
    <w:p w14:paraId="6E7DB0A9" w14:textId="77777777" w:rsidR="007F6CE0" w:rsidRPr="007F6CE0" w:rsidRDefault="007F6CE0" w:rsidP="007F6CE0">
      <w:pPr>
        <w:spacing w:after="0" w:line="360" w:lineRule="auto"/>
        <w:rPr>
          <w:rFonts w:ascii="Times New Roman" w:eastAsia="Times New Roman" w:hAnsi="Times New Roman" w:cs="Times New Roman"/>
          <w:sz w:val="24"/>
          <w:szCs w:val="24"/>
        </w:rPr>
      </w:pPr>
    </w:p>
    <w:p w14:paraId="66EF3BA7" w14:textId="6A52A11B" w:rsidR="00E127AA" w:rsidRDefault="00764AB4" w:rsidP="00123A1F">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Gathering</w:t>
      </w:r>
      <w:r w:rsidR="00123A1F" w:rsidRPr="00123A1F">
        <w:rPr>
          <w:rFonts w:ascii="Times New Roman" w:hAnsi="Times New Roman" w:cs="Times New Roman"/>
          <w:b/>
          <w:bCs/>
          <w:sz w:val="28"/>
          <w:szCs w:val="28"/>
        </w:rPr>
        <w:t xml:space="preserve"> The Dataset:</w:t>
      </w:r>
    </w:p>
    <w:p w14:paraId="3E154C90" w14:textId="0025294D" w:rsidR="00764AB4" w:rsidRPr="00764AB4" w:rsidRDefault="00764AB4" w:rsidP="00764AB4">
      <w:pPr>
        <w:pStyle w:val="ListParagraph"/>
        <w:spacing w:line="360" w:lineRule="auto"/>
        <w:ind w:left="0"/>
        <w:jc w:val="both"/>
        <w:rPr>
          <w:rFonts w:ascii="Times New Roman" w:hAnsi="Times New Roman" w:cs="Times New Roman"/>
          <w:sz w:val="24"/>
          <w:szCs w:val="24"/>
        </w:rPr>
      </w:pPr>
      <w:r w:rsidRPr="00764AB4">
        <w:rPr>
          <w:rFonts w:ascii="Times New Roman" w:hAnsi="Times New Roman" w:cs="Times New Roman"/>
          <w:sz w:val="24"/>
          <w:szCs w:val="24"/>
        </w:rPr>
        <w:t>The process of gathering data is fundamental to any machine learning project, especially when addressing problems like insurance fraud detection. It involves collecting relevant datasets that represent the problem space, such as historical insurance claim records. In this project, two distinct datasets—one from a real-world Egyptian insurance company and another standard dataset—are used to ensure a diverse and comprehensive input. These datasets include both legitimate and fraudulent insurance claims, which will later help in training and testing the models.</w:t>
      </w:r>
    </w:p>
    <w:p w14:paraId="4A3047B3" w14:textId="3F0A9DAD" w:rsidR="00C126B1" w:rsidRPr="00123A1F" w:rsidRDefault="00764AB4" w:rsidP="00123A1F">
      <w:pPr>
        <w:pStyle w:val="ListParagraph"/>
        <w:numPr>
          <w:ilvl w:val="0"/>
          <w:numId w:val="29"/>
        </w:numPr>
        <w:spacing w:after="0" w:line="360" w:lineRule="auto"/>
        <w:jc w:val="both"/>
        <w:rPr>
          <w:rFonts w:ascii="Times New Roman" w:hAnsi="Times New Roman" w:cs="Times New Roman"/>
          <w:b/>
          <w:bCs/>
          <w:sz w:val="28"/>
          <w:szCs w:val="28"/>
        </w:rPr>
      </w:pPr>
      <w:r w:rsidRPr="00764AB4">
        <w:rPr>
          <w:rFonts w:ascii="Times New Roman" w:hAnsi="Times New Roman" w:cs="Times New Roman"/>
          <w:b/>
          <w:bCs/>
          <w:sz w:val="28"/>
          <w:szCs w:val="28"/>
        </w:rPr>
        <w:t>Examination of Data</w:t>
      </w:r>
      <w:r w:rsidR="00123A1F" w:rsidRPr="00123A1F">
        <w:rPr>
          <w:rFonts w:ascii="Times New Roman" w:hAnsi="Times New Roman" w:cs="Times New Roman"/>
          <w:b/>
          <w:bCs/>
          <w:sz w:val="28"/>
          <w:szCs w:val="28"/>
        </w:rPr>
        <w:t>:</w:t>
      </w:r>
    </w:p>
    <w:p w14:paraId="6E1798DB" w14:textId="3E954ED5" w:rsidR="00123A1F" w:rsidRDefault="00764AB4" w:rsidP="00123A1F">
      <w:pPr>
        <w:pStyle w:val="ListParagraph"/>
        <w:spacing w:after="0" w:line="360" w:lineRule="auto"/>
        <w:ind w:left="0"/>
        <w:jc w:val="both"/>
        <w:rPr>
          <w:rFonts w:ascii="Times New Roman" w:hAnsi="Times New Roman" w:cs="Times New Roman"/>
          <w:sz w:val="24"/>
          <w:szCs w:val="24"/>
        </w:rPr>
      </w:pPr>
      <w:r w:rsidRPr="00764AB4">
        <w:rPr>
          <w:rFonts w:ascii="Times New Roman" w:hAnsi="Times New Roman" w:cs="Times New Roman"/>
          <w:sz w:val="24"/>
          <w:szCs w:val="24"/>
        </w:rPr>
        <w:t>Data examination refers to the thorough inspection of the gathered data to understand its structure, distributions, and inherent patterns. In this phase, the data is analyzed to identify any inconsistencies, missing values, and imbalances between fraudulent and legitimate claims. This is an essential step, as it ensures that any issues with the dataset are addressed before further processing. Visualizations, summary statistics, and correlation analyses are typically employed to get a clearer view of how features interact and the overall dataset's quality.</w:t>
      </w:r>
    </w:p>
    <w:p w14:paraId="389469D7" w14:textId="77777777" w:rsidR="00764AB4" w:rsidRDefault="00764AB4" w:rsidP="00123A1F">
      <w:pPr>
        <w:pStyle w:val="ListParagraph"/>
        <w:spacing w:after="0" w:line="360" w:lineRule="auto"/>
        <w:ind w:left="0"/>
        <w:jc w:val="both"/>
        <w:rPr>
          <w:ins w:id="8" w:author="Praveen Vertilink" w:date="2024-11-13T16:58:00Z" w16du:dateUtc="2024-11-13T11:28:00Z"/>
          <w:rFonts w:ascii="Times New Roman" w:hAnsi="Times New Roman" w:cs="Times New Roman"/>
          <w:sz w:val="24"/>
          <w:szCs w:val="24"/>
        </w:rPr>
      </w:pPr>
    </w:p>
    <w:p w14:paraId="5790C560" w14:textId="77777777" w:rsidR="00106EF9" w:rsidRPr="00123A1F" w:rsidRDefault="00106EF9" w:rsidP="00123A1F">
      <w:pPr>
        <w:pStyle w:val="ListParagraph"/>
        <w:spacing w:after="0" w:line="360" w:lineRule="auto"/>
        <w:ind w:left="0"/>
        <w:jc w:val="both"/>
        <w:rPr>
          <w:rFonts w:ascii="Times New Roman" w:hAnsi="Times New Roman" w:cs="Times New Roman"/>
          <w:sz w:val="24"/>
          <w:szCs w:val="24"/>
        </w:rPr>
      </w:pPr>
    </w:p>
    <w:p w14:paraId="3E64A611" w14:textId="1F2092E2" w:rsidR="00E33E35" w:rsidRPr="00A253CF" w:rsidRDefault="00E33E35" w:rsidP="00123A1F">
      <w:pPr>
        <w:spacing w:line="360" w:lineRule="auto"/>
        <w:rPr>
          <w:rFonts w:ascii="Times New Roman" w:hAnsi="Times New Roman" w:cs="Times New Roman"/>
          <w:sz w:val="24"/>
          <w:szCs w:val="24"/>
        </w:rPr>
      </w:pPr>
      <w:r w:rsidRPr="00A253CF">
        <w:rPr>
          <w:rFonts w:ascii="Times New Roman" w:hAnsi="Times New Roman" w:cs="Times New Roman"/>
          <w:b/>
          <w:bCs/>
          <w:sz w:val="28"/>
          <w:szCs w:val="28"/>
        </w:rPr>
        <w:lastRenderedPageBreak/>
        <w:t xml:space="preserve">3) </w:t>
      </w:r>
      <w:r w:rsidR="00123A1F">
        <w:rPr>
          <w:rFonts w:ascii="Times New Roman" w:hAnsi="Times New Roman" w:cs="Times New Roman"/>
          <w:b/>
          <w:bCs/>
          <w:sz w:val="28"/>
          <w:szCs w:val="28"/>
        </w:rPr>
        <w:t xml:space="preserve">Data </w:t>
      </w:r>
      <w:r w:rsidR="00764AB4">
        <w:rPr>
          <w:rFonts w:ascii="Times New Roman" w:hAnsi="Times New Roman" w:cs="Times New Roman"/>
          <w:b/>
          <w:bCs/>
          <w:sz w:val="28"/>
          <w:szCs w:val="28"/>
        </w:rPr>
        <w:t>Cleaning</w:t>
      </w:r>
      <w:r w:rsidR="00123A1F">
        <w:rPr>
          <w:rFonts w:ascii="Times New Roman" w:hAnsi="Times New Roman" w:cs="Times New Roman"/>
          <w:b/>
          <w:bCs/>
          <w:sz w:val="28"/>
          <w:szCs w:val="28"/>
        </w:rPr>
        <w:t>:</w:t>
      </w:r>
    </w:p>
    <w:p w14:paraId="360A555C" w14:textId="157CDEE8" w:rsidR="00123A1F" w:rsidRPr="00123A1F" w:rsidRDefault="00764AB4" w:rsidP="00123A1F">
      <w:pPr>
        <w:spacing w:line="360" w:lineRule="auto"/>
        <w:jc w:val="both"/>
        <w:rPr>
          <w:rFonts w:ascii="Times New Roman" w:hAnsi="Times New Roman" w:cs="Times New Roman"/>
          <w:sz w:val="24"/>
          <w:szCs w:val="24"/>
          <w:lang w:val="en-IN"/>
        </w:rPr>
      </w:pPr>
      <w:r w:rsidRPr="00764AB4">
        <w:rPr>
          <w:rFonts w:ascii="Times New Roman" w:hAnsi="Times New Roman" w:cs="Times New Roman"/>
          <w:sz w:val="24"/>
          <w:szCs w:val="24"/>
        </w:rPr>
        <w:t xml:space="preserve">Data cleaning involves removing or correcting any issues within the dataset, such as missing values, duplicates, or irrelevant features. In this project, special attention is given to the class imbalance, where fraudulent claims are much rarer than legitimate claims. Various techniques, such as oversampling the minority class or </w:t>
      </w:r>
      <w:proofErr w:type="spellStart"/>
      <w:r w:rsidRPr="00764AB4">
        <w:rPr>
          <w:rFonts w:ascii="Times New Roman" w:hAnsi="Times New Roman" w:cs="Times New Roman"/>
          <w:sz w:val="24"/>
          <w:szCs w:val="24"/>
        </w:rPr>
        <w:t>undersampling</w:t>
      </w:r>
      <w:proofErr w:type="spellEnd"/>
      <w:r w:rsidRPr="00764AB4">
        <w:rPr>
          <w:rFonts w:ascii="Times New Roman" w:hAnsi="Times New Roman" w:cs="Times New Roman"/>
          <w:sz w:val="24"/>
          <w:szCs w:val="24"/>
        </w:rPr>
        <w:t xml:space="preserve"> the majority class, are used to balance the dataset. Missing values are also handled by imputation or removal, ensuring that the data is in an optimal state for the next stages of the project.</w:t>
      </w:r>
    </w:p>
    <w:p w14:paraId="0975F402" w14:textId="71579AD0" w:rsidR="00E33E35" w:rsidRPr="00A253CF" w:rsidRDefault="00E33E35" w:rsidP="00E33E35">
      <w:pPr>
        <w:rPr>
          <w:rFonts w:ascii="Times New Roman" w:hAnsi="Times New Roman" w:cs="Times New Roman"/>
          <w:b/>
          <w:sz w:val="28"/>
          <w:szCs w:val="24"/>
        </w:rPr>
      </w:pPr>
      <w:r w:rsidRPr="00A253CF">
        <w:rPr>
          <w:rFonts w:ascii="Times New Roman" w:hAnsi="Times New Roman" w:cs="Times New Roman"/>
          <w:b/>
          <w:sz w:val="28"/>
          <w:szCs w:val="24"/>
        </w:rPr>
        <w:t xml:space="preserve">4) </w:t>
      </w:r>
      <w:r w:rsidR="00123A1F">
        <w:rPr>
          <w:rFonts w:ascii="Times New Roman" w:hAnsi="Times New Roman" w:cs="Times New Roman"/>
          <w:b/>
          <w:sz w:val="28"/>
          <w:szCs w:val="24"/>
        </w:rPr>
        <w:t xml:space="preserve">Model </w:t>
      </w:r>
      <w:r w:rsidR="00764AB4">
        <w:rPr>
          <w:rFonts w:ascii="Times New Roman" w:hAnsi="Times New Roman" w:cs="Times New Roman"/>
          <w:b/>
          <w:sz w:val="28"/>
          <w:szCs w:val="24"/>
        </w:rPr>
        <w:t>Implementation</w:t>
      </w:r>
      <w:r w:rsidR="00123A1F">
        <w:rPr>
          <w:rFonts w:ascii="Times New Roman" w:hAnsi="Times New Roman" w:cs="Times New Roman"/>
          <w:b/>
          <w:sz w:val="28"/>
          <w:szCs w:val="24"/>
        </w:rPr>
        <w:t>:</w:t>
      </w:r>
    </w:p>
    <w:p w14:paraId="6CB08380" w14:textId="220E3D8B" w:rsidR="00E33E35" w:rsidRPr="00A253CF" w:rsidRDefault="00764AB4" w:rsidP="00764AB4">
      <w:pPr>
        <w:spacing w:line="360" w:lineRule="auto"/>
        <w:jc w:val="both"/>
        <w:rPr>
          <w:rFonts w:ascii="Times New Roman" w:hAnsi="Times New Roman" w:cs="Times New Roman"/>
          <w:sz w:val="24"/>
          <w:szCs w:val="24"/>
        </w:rPr>
      </w:pPr>
      <w:r w:rsidRPr="00764AB4">
        <w:rPr>
          <w:rFonts w:ascii="Times New Roman" w:hAnsi="Times New Roman" w:cs="Times New Roman"/>
          <w:sz w:val="24"/>
          <w:szCs w:val="24"/>
        </w:rPr>
        <w:t>The model implementation phase focuses on applying machine learning algorithms to the cleaned dataset. In this project, the AdaBoost Classifier is employed as the core predictive model. AdaBoost, or Adaptive Boosting, is an ensemble method that combines multiple weak classifiers to form a strong predictive model. It is particularly useful in handling class imbalance by assigning higher weights to misclassified instances, which helps improve accuracy in detecting fraudulent claims. The proposed algorithm is implemented by first tuning its hyperparameters and training it on the preprocessed dataset, ensuring that it learns to differentiate between fraudulent and legitimate claims.</w:t>
      </w:r>
    </w:p>
    <w:p w14:paraId="4AB1A4A9" w14:textId="4A7F9754" w:rsidR="00E33E35" w:rsidRPr="00A253CF" w:rsidRDefault="00207019"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r w:rsidR="00764AB4">
        <w:rPr>
          <w:rFonts w:ascii="Times New Roman" w:hAnsi="Times New Roman" w:cs="Times New Roman"/>
          <w:b/>
          <w:bCs/>
          <w:sz w:val="28"/>
          <w:szCs w:val="28"/>
        </w:rPr>
        <w:t>Lear</w:t>
      </w:r>
      <w:r>
        <w:rPr>
          <w:rFonts w:ascii="Times New Roman" w:hAnsi="Times New Roman" w:cs="Times New Roman"/>
          <w:b/>
          <w:bCs/>
          <w:sz w:val="28"/>
          <w:szCs w:val="28"/>
        </w:rPr>
        <w:t>ning:</w:t>
      </w:r>
    </w:p>
    <w:p w14:paraId="48640129" w14:textId="43AC8755" w:rsidR="00E33E35" w:rsidRDefault="00764AB4" w:rsidP="00764AB4">
      <w:pPr>
        <w:spacing w:line="360" w:lineRule="auto"/>
        <w:jc w:val="both"/>
        <w:rPr>
          <w:rFonts w:ascii="Times New Roman" w:hAnsi="Times New Roman" w:cs="Times New Roman"/>
          <w:sz w:val="24"/>
          <w:szCs w:val="24"/>
        </w:rPr>
      </w:pPr>
      <w:r w:rsidRPr="00764AB4">
        <w:rPr>
          <w:rFonts w:ascii="Times New Roman" w:hAnsi="Times New Roman" w:cs="Times New Roman"/>
          <w:sz w:val="24"/>
          <w:szCs w:val="24"/>
        </w:rPr>
        <w:t>Model learning is the phase where the machine learning model learns patterns and relationships within the data. During this stage, the AdaBoost Classifier iteratively improves its performance by adjusting the weights assigned to incorrectly classified instances. It allows the model to focus on difficult-to-predict examples, which is particularly beneficial when dealing with imbalanced datasets. The learning process continues until the model achieves optimal performance, making it capable of accurately predicting insurance fraud, even in the presence of noisy or incomplete data.</w:t>
      </w:r>
    </w:p>
    <w:p w14:paraId="3DD7C460" w14:textId="22CC3577" w:rsidR="00106EF9" w:rsidDel="00106EF9" w:rsidRDefault="00106EF9" w:rsidP="00764AB4">
      <w:pPr>
        <w:spacing w:line="360" w:lineRule="auto"/>
        <w:jc w:val="both"/>
        <w:rPr>
          <w:del w:id="9" w:author="Praveen Vertilink" w:date="2024-11-13T16:59:00Z" w16du:dateUtc="2024-11-13T11:29:00Z"/>
          <w:rFonts w:ascii="Times New Roman" w:hAnsi="Times New Roman" w:cs="Times New Roman"/>
          <w:sz w:val="24"/>
          <w:szCs w:val="24"/>
        </w:rPr>
      </w:pPr>
    </w:p>
    <w:p w14:paraId="3AF508C1" w14:textId="77777777" w:rsidR="00106EF9" w:rsidRDefault="00106EF9" w:rsidP="00764AB4">
      <w:pPr>
        <w:spacing w:line="360" w:lineRule="auto"/>
        <w:jc w:val="both"/>
        <w:rPr>
          <w:ins w:id="10" w:author="Praveen Vertilink" w:date="2024-11-13T17:00:00Z" w16du:dateUtc="2024-11-13T11:30:00Z"/>
          <w:rFonts w:ascii="Times New Roman" w:hAnsi="Times New Roman" w:cs="Times New Roman"/>
          <w:sz w:val="24"/>
          <w:szCs w:val="24"/>
        </w:rPr>
      </w:pPr>
    </w:p>
    <w:p w14:paraId="74B3DF37" w14:textId="77777777" w:rsidR="00764AB4" w:rsidDel="00106EF9" w:rsidRDefault="00764AB4" w:rsidP="00764AB4">
      <w:pPr>
        <w:spacing w:line="360" w:lineRule="auto"/>
        <w:jc w:val="both"/>
        <w:rPr>
          <w:del w:id="11" w:author="Praveen Vertilink" w:date="2024-11-13T16:58:00Z" w16du:dateUtc="2024-11-13T11:28:00Z"/>
          <w:rFonts w:ascii="Times New Roman" w:hAnsi="Times New Roman" w:cs="Times New Roman"/>
          <w:sz w:val="24"/>
          <w:szCs w:val="24"/>
        </w:rPr>
      </w:pPr>
    </w:p>
    <w:p w14:paraId="6963390D" w14:textId="77777777" w:rsidR="002D7774" w:rsidDel="00106EF9" w:rsidRDefault="002D7774" w:rsidP="00764AB4">
      <w:pPr>
        <w:spacing w:line="360" w:lineRule="auto"/>
        <w:jc w:val="both"/>
        <w:rPr>
          <w:del w:id="12" w:author="Praveen Vertilink" w:date="2024-11-13T16:58:00Z" w16du:dateUtc="2024-11-13T11:28:00Z"/>
          <w:rFonts w:ascii="Times New Roman" w:hAnsi="Times New Roman" w:cs="Times New Roman"/>
          <w:sz w:val="24"/>
          <w:szCs w:val="24"/>
        </w:rPr>
      </w:pPr>
    </w:p>
    <w:p w14:paraId="2DDA8888" w14:textId="77777777" w:rsidR="002D7774" w:rsidDel="00106EF9" w:rsidRDefault="002D7774" w:rsidP="00764AB4">
      <w:pPr>
        <w:spacing w:line="360" w:lineRule="auto"/>
        <w:jc w:val="both"/>
        <w:rPr>
          <w:del w:id="13" w:author="Praveen Vertilink" w:date="2024-11-13T16:58:00Z" w16du:dateUtc="2024-11-13T11:28:00Z"/>
          <w:rFonts w:ascii="Times New Roman" w:hAnsi="Times New Roman" w:cs="Times New Roman"/>
          <w:sz w:val="24"/>
          <w:szCs w:val="24"/>
        </w:rPr>
      </w:pPr>
    </w:p>
    <w:p w14:paraId="67AB7082" w14:textId="77777777" w:rsidR="00764AB4" w:rsidRPr="00A253CF" w:rsidRDefault="00764AB4" w:rsidP="00764AB4">
      <w:pPr>
        <w:spacing w:line="360" w:lineRule="auto"/>
        <w:jc w:val="both"/>
        <w:rPr>
          <w:rFonts w:ascii="Times New Roman" w:hAnsi="Times New Roman" w:cs="Times New Roman"/>
          <w:b/>
          <w:sz w:val="28"/>
          <w:szCs w:val="28"/>
        </w:rPr>
      </w:pPr>
    </w:p>
    <w:p w14:paraId="3F8D627A" w14:textId="3F7A30C3" w:rsidR="00E33E35" w:rsidRPr="00A253CF" w:rsidRDefault="00207019" w:rsidP="00E33E35">
      <w:pPr>
        <w:pStyle w:val="ListParagraph"/>
        <w:numPr>
          <w:ilvl w:val="0"/>
          <w:numId w:val="17"/>
        </w:numPr>
        <w:rPr>
          <w:rFonts w:ascii="Times New Roman" w:hAnsi="Times New Roman" w:cs="Times New Roman"/>
          <w:b/>
          <w:sz w:val="28"/>
          <w:szCs w:val="28"/>
        </w:rPr>
      </w:pPr>
      <w:r>
        <w:rPr>
          <w:rFonts w:ascii="Times New Roman" w:hAnsi="Times New Roman" w:cs="Times New Roman"/>
          <w:b/>
          <w:sz w:val="28"/>
          <w:szCs w:val="28"/>
        </w:rPr>
        <w:t xml:space="preserve">Model </w:t>
      </w:r>
      <w:r w:rsidR="00764AB4">
        <w:rPr>
          <w:rFonts w:ascii="Times New Roman" w:hAnsi="Times New Roman" w:cs="Times New Roman"/>
          <w:b/>
          <w:sz w:val="28"/>
          <w:szCs w:val="28"/>
        </w:rPr>
        <w:t>Assessment</w:t>
      </w:r>
      <w:r>
        <w:rPr>
          <w:rFonts w:ascii="Times New Roman" w:hAnsi="Times New Roman" w:cs="Times New Roman"/>
          <w:b/>
          <w:sz w:val="28"/>
          <w:szCs w:val="28"/>
        </w:rPr>
        <w:t>:</w:t>
      </w:r>
    </w:p>
    <w:p w14:paraId="7A9099A4" w14:textId="78AF18F5" w:rsidR="00E33E35" w:rsidRPr="00A253CF" w:rsidRDefault="00764AB4" w:rsidP="00764AB4">
      <w:pPr>
        <w:spacing w:line="360" w:lineRule="auto"/>
        <w:jc w:val="both"/>
        <w:rPr>
          <w:rFonts w:ascii="Times New Roman" w:hAnsi="Times New Roman" w:cs="Times New Roman"/>
          <w:sz w:val="24"/>
          <w:szCs w:val="24"/>
        </w:rPr>
      </w:pPr>
      <w:r w:rsidRPr="00764AB4">
        <w:rPr>
          <w:rFonts w:ascii="Times New Roman" w:hAnsi="Times New Roman" w:cs="Times New Roman"/>
          <w:sz w:val="24"/>
          <w:szCs w:val="24"/>
        </w:rPr>
        <w:t>Model assessment evaluates the performance of the trained model using various metrics such as accuracy, precision, recall, and F1-score. Since the dataset is imbalanced, special care is taken to analyze metrics like the Area Under the ROC Curve (AUC-ROC) and the confusion matrix to assess the model’s effectiveness in detecting fraudulent claims. The AdaBoost Classifier's ability to reduce overfitting, by focusing on hard-to-classify instances, is also evaluated. The results show that the model performs significantly better than previous algorithms, demonstrating its robustness and reliability in fraud detection.</w:t>
      </w:r>
    </w:p>
    <w:p w14:paraId="18631886" w14:textId="472533E3" w:rsidR="00E33E35" w:rsidRPr="00A253CF" w:rsidRDefault="00764AB4"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Result</w:t>
      </w:r>
      <w:r w:rsidR="00207019">
        <w:rPr>
          <w:rFonts w:ascii="Times New Roman" w:hAnsi="Times New Roman" w:cs="Times New Roman"/>
          <w:b/>
          <w:bCs/>
          <w:sz w:val="28"/>
          <w:szCs w:val="28"/>
        </w:rPr>
        <w:t>:</w:t>
      </w:r>
    </w:p>
    <w:p w14:paraId="0C593760" w14:textId="047CCB1D" w:rsidR="00F24465" w:rsidRDefault="00764AB4" w:rsidP="00764AB4">
      <w:pPr>
        <w:spacing w:line="360" w:lineRule="auto"/>
        <w:jc w:val="both"/>
        <w:rPr>
          <w:rFonts w:ascii="Times New Roman" w:hAnsi="Times New Roman" w:cs="Times New Roman"/>
          <w:b/>
          <w:sz w:val="28"/>
          <w:szCs w:val="28"/>
        </w:rPr>
      </w:pPr>
      <w:r w:rsidRPr="00764AB4">
        <w:rPr>
          <w:rFonts w:ascii="Times New Roman" w:hAnsi="Times New Roman" w:cs="Times New Roman"/>
          <w:bCs/>
          <w:sz w:val="24"/>
          <w:szCs w:val="28"/>
        </w:rPr>
        <w:t>The results from applying the AdaBoost Classifier to the insurance fraud detection task show significant improvements in model performance. By addressing class imbalance and missing data, the model demonstrated higher accuracy, precision, recall, and F1-score compared to traditional methods. The AdaBoost algorithm was particularly effective in reducing overfitting, ensuring better generalization to unseen data. These enhancements resulted in a more reliable and robust system capable of accurately distinguishing fraudulent claims from legitimate ones. The overall performance confirms that the proposed methodology offers a substantial advancement in insurance fraud detection.</w:t>
      </w:r>
      <w:r w:rsidR="00F24465">
        <w:rPr>
          <w:rFonts w:ascii="Times New Roman" w:hAnsi="Times New Roman" w:cs="Times New Roman"/>
          <w:b/>
          <w:sz w:val="28"/>
          <w:szCs w:val="28"/>
        </w:rPr>
        <w:br w:type="page"/>
      </w:r>
    </w:p>
    <w:p w14:paraId="55AE1F49" w14:textId="77777777" w:rsidR="00EC3F4F" w:rsidRPr="00A253CF" w:rsidRDefault="00EC3F4F" w:rsidP="00537962">
      <w:pPr>
        <w:rPr>
          <w:rFonts w:ascii="Times New Roman" w:hAnsi="Times New Roman" w:cs="Times New Roman"/>
          <w:b/>
          <w:sz w:val="28"/>
          <w:szCs w:val="28"/>
        </w:rPr>
      </w:pPr>
      <w:r w:rsidRPr="00A253CF">
        <w:rPr>
          <w:rFonts w:ascii="Times New Roman" w:hAnsi="Times New Roman" w:cs="Times New Roman"/>
          <w:b/>
          <w:sz w:val="28"/>
          <w:szCs w:val="28"/>
        </w:rPr>
        <w:lastRenderedPageBreak/>
        <w:t>2.3 TECHNIQUE USED OR ALGORITHM USED</w:t>
      </w:r>
    </w:p>
    <w:p w14:paraId="75592FC6" w14:textId="23537194" w:rsidR="00207019" w:rsidRPr="00207019" w:rsidRDefault="00EC3F4F" w:rsidP="00207019">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t xml:space="preserve">2.3.1 EXISTING </w:t>
      </w:r>
      <w:r w:rsidR="00F72B3C" w:rsidRPr="00A253CF">
        <w:rPr>
          <w:rFonts w:ascii="Times New Roman" w:hAnsi="Times New Roman" w:cs="Times New Roman"/>
          <w:b/>
          <w:sz w:val="28"/>
          <w:szCs w:val="24"/>
        </w:rPr>
        <w:t xml:space="preserve">TECHNIQUE: </w:t>
      </w:r>
    </w:p>
    <w:p w14:paraId="49D04F78" w14:textId="77777777" w:rsidR="00A12FB8" w:rsidRPr="00A12FB8" w:rsidRDefault="00A12FB8" w:rsidP="00A12FB8">
      <w:pPr>
        <w:pStyle w:val="ListParagraph"/>
        <w:tabs>
          <w:tab w:val="left" w:pos="6818"/>
        </w:tabs>
        <w:spacing w:line="360" w:lineRule="auto"/>
        <w:ind w:left="0"/>
        <w:jc w:val="both"/>
        <w:rPr>
          <w:rFonts w:ascii="Times New Roman" w:hAnsi="Times New Roman" w:cs="Times New Roman"/>
          <w:bCs/>
          <w:sz w:val="24"/>
          <w:szCs w:val="24"/>
        </w:rPr>
      </w:pPr>
      <w:r w:rsidRPr="00A12FB8">
        <w:rPr>
          <w:rFonts w:ascii="Times New Roman" w:hAnsi="Times New Roman" w:cs="Times New Roman"/>
          <w:bCs/>
          <w:sz w:val="24"/>
          <w:szCs w:val="24"/>
        </w:rPr>
        <w:t xml:space="preserve">Traditional insurance fraud detection systems typically use machine learning algorithms like Logistic Regression, Decision Trees, and Random Forest. These algorithms, while effective for general classification tasks, struggle with imbalanced datasets where fraudulent claims are much fewer than legitimate ones. They are also limited by issues like overfitting, where the model learns noise from the training data, and missing values, which can degrade model performance. Despite using techniques like </w:t>
      </w:r>
      <w:proofErr w:type="spellStart"/>
      <w:r w:rsidRPr="00A12FB8">
        <w:rPr>
          <w:rFonts w:ascii="Times New Roman" w:hAnsi="Times New Roman" w:cs="Times New Roman"/>
          <w:bCs/>
          <w:sz w:val="24"/>
          <w:szCs w:val="24"/>
        </w:rPr>
        <w:t>undersampling</w:t>
      </w:r>
      <w:proofErr w:type="spellEnd"/>
      <w:r w:rsidRPr="00A12FB8">
        <w:rPr>
          <w:rFonts w:ascii="Times New Roman" w:hAnsi="Times New Roman" w:cs="Times New Roman"/>
          <w:bCs/>
          <w:sz w:val="24"/>
          <w:szCs w:val="24"/>
        </w:rPr>
        <w:t xml:space="preserve"> or oversampling to handle class imbalance, these models often fail to achieve optimal accuracy and robustness.</w:t>
      </w:r>
    </w:p>
    <w:p w14:paraId="5849AA53" w14:textId="57858270" w:rsidR="00207019" w:rsidRPr="00207019" w:rsidRDefault="00A12FB8" w:rsidP="00A12FB8">
      <w:pPr>
        <w:pStyle w:val="ListParagraph"/>
        <w:tabs>
          <w:tab w:val="left" w:pos="6818"/>
        </w:tabs>
        <w:spacing w:line="360" w:lineRule="auto"/>
        <w:ind w:left="0"/>
        <w:jc w:val="both"/>
        <w:rPr>
          <w:rFonts w:ascii="Times New Roman" w:hAnsi="Times New Roman" w:cs="Times New Roman"/>
          <w:b/>
          <w:sz w:val="24"/>
          <w:szCs w:val="24"/>
        </w:rPr>
      </w:pPr>
      <w:r w:rsidRPr="00A12FB8">
        <w:rPr>
          <w:rFonts w:ascii="Times New Roman" w:hAnsi="Times New Roman" w:cs="Times New Roman"/>
          <w:bCs/>
          <w:sz w:val="24"/>
          <w:szCs w:val="24"/>
        </w:rPr>
        <w:t>Additionally, many existing systems struggle with overfitting, where models memorize specific patterns in the training data, leading to poor generalization on unseen data. While Random Forest and similar algorithms are used, they still face challenges with large, imbalanced datasets, particularly when handling complex fraud patterns. The lack of advanced techniques to address both class imbalance and missing values diminishes the effectiveness of these systems, making it difficult to maintain a high fraud detection rate without sacrificing accuracy for legitimate claims.</w:t>
      </w:r>
    </w:p>
    <w:p w14:paraId="6AC22812" w14:textId="1FF22B80" w:rsidR="002008CC" w:rsidRPr="00207019" w:rsidRDefault="002008CC" w:rsidP="00207019">
      <w:pPr>
        <w:pStyle w:val="ListParagraph"/>
        <w:numPr>
          <w:ilvl w:val="0"/>
          <w:numId w:val="9"/>
        </w:numPr>
        <w:tabs>
          <w:tab w:val="left" w:pos="6818"/>
        </w:tabs>
        <w:rPr>
          <w:rFonts w:ascii="Times New Roman" w:hAnsi="Times New Roman" w:cs="Times New Roman"/>
          <w:b/>
          <w:sz w:val="28"/>
          <w:szCs w:val="28"/>
        </w:rPr>
      </w:pPr>
      <w:r w:rsidRPr="00207019">
        <w:rPr>
          <w:rFonts w:ascii="Times New Roman" w:hAnsi="Times New Roman" w:cs="Times New Roman"/>
          <w:b/>
          <w:sz w:val="24"/>
          <w:szCs w:val="24"/>
        </w:rPr>
        <w:br w:type="page"/>
      </w:r>
    </w:p>
    <w:p w14:paraId="358829F5" w14:textId="77777777" w:rsidR="00E33E35" w:rsidRPr="00A253CF" w:rsidRDefault="00B4475F" w:rsidP="00E33E35">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00E33E35" w:rsidRPr="00A253CF">
        <w:rPr>
          <w:rFonts w:ascii="Times New Roman" w:hAnsi="Times New Roman" w:cs="Times New Roman"/>
          <w:b/>
          <w:sz w:val="28"/>
          <w:szCs w:val="28"/>
        </w:rPr>
        <w:t>TECHNIQUE USED OR ALGORITHM USED:</w:t>
      </w:r>
    </w:p>
    <w:p w14:paraId="4EE35AD9" w14:textId="651F9955" w:rsidR="00A12FB8" w:rsidRPr="00A12FB8" w:rsidRDefault="00A12FB8" w:rsidP="00A12FB8">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p>
    <w:p w14:paraId="03212102" w14:textId="77777777" w:rsidR="00A12FB8" w:rsidRPr="00A12FB8" w:rsidRDefault="00A12FB8" w:rsidP="00A12FB8">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r w:rsidRPr="00A12FB8">
        <w:rPr>
          <w:rFonts w:ascii="Times New Roman" w:eastAsiaTheme="minorEastAsia" w:hAnsi="Times New Roman" w:cs="Times New Roman"/>
          <w:bCs/>
          <w:color w:val="000000" w:themeColor="text1"/>
          <w:sz w:val="24"/>
        </w:rPr>
        <w:t>The proposed system leverages the AdaBoost Classifier, an ensemble method that combines weak learners to create a strong classifier, improving model robustness and accuracy. AdaBoost’s ability to reduce overfitting makes it especially useful for noisy and incomplete datasets. Additionally, techniques like SMOTE are used to address class imbalance, ensuring better performance in detecting fraudulent claims. The system also includes advanced data preprocessing methods to handle missing values, ensuring a more complete dataset and enhancing model performance, making it a more reliable solution for fraud detection.</w:t>
      </w:r>
    </w:p>
    <w:p w14:paraId="28FC0BF7" w14:textId="77777777" w:rsidR="00A12FB8" w:rsidRPr="00A12FB8" w:rsidRDefault="00A12FB8" w:rsidP="00A12FB8">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r w:rsidRPr="00A12FB8">
        <w:rPr>
          <w:rFonts w:ascii="Times New Roman" w:eastAsiaTheme="minorEastAsia" w:hAnsi="Times New Roman" w:cs="Times New Roman"/>
          <w:bCs/>
          <w:color w:val="000000" w:themeColor="text1"/>
          <w:sz w:val="24"/>
        </w:rPr>
        <w:t>In addition to AdaBoost, the proposed system employs the Synthetic Minority Over-sampling Technique (SMOTE) to address the class imbalance problem by generating synthetic samples for the minority class, which is critical for improving the fraud detection rate. The integration of advanced data preprocessing methods ensures that missing values are effectively handled, preventing data gaps from negatively impacting the model's performance. These combined strategies—AdaBoost for classification, SMOTE for data balancing, and advanced preprocessing for handling missing data—lead to a more accurate, reliable, and robust system for insurance fraud detection, significantly outperforming traditional methods in terms of both prediction accuracy and generalization.</w:t>
      </w:r>
    </w:p>
    <w:p w14:paraId="3F8EA3E4" w14:textId="3641ECF3" w:rsidR="00E33E35" w:rsidRPr="00207019" w:rsidRDefault="00E33E35" w:rsidP="00207019">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5E324329" w14:textId="77777777" w:rsidR="00E33E35" w:rsidRDefault="00E33E35" w:rsidP="00E33E35">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494753DC" w14:textId="77777777" w:rsidR="00E33E35" w:rsidRPr="00A253CF" w:rsidRDefault="00E33E35">
      <w:pPr>
        <w:rPr>
          <w:rFonts w:ascii="Times New Roman" w:hAnsi="Times New Roman" w:cs="Times New Roman"/>
          <w:b/>
          <w:sz w:val="32"/>
          <w:szCs w:val="32"/>
        </w:rPr>
      </w:pPr>
      <w:r w:rsidRPr="00A253CF">
        <w:rPr>
          <w:rFonts w:ascii="Times New Roman" w:hAnsi="Times New Roman" w:cs="Times New Roman"/>
          <w:b/>
          <w:sz w:val="32"/>
          <w:szCs w:val="32"/>
        </w:rPr>
        <w:br w:type="page"/>
      </w:r>
    </w:p>
    <w:p w14:paraId="50690234" w14:textId="77777777" w:rsidR="005F24D0" w:rsidRPr="0072632D" w:rsidRDefault="005F24D0" w:rsidP="005F24D0">
      <w:pPr>
        <w:tabs>
          <w:tab w:val="left" w:pos="2790"/>
          <w:tab w:val="left" w:pos="4435"/>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3</w:t>
      </w:r>
    </w:p>
    <w:p w14:paraId="67865237" w14:textId="77777777" w:rsidR="005F24D0" w:rsidRPr="0072632D" w:rsidRDefault="005F24D0" w:rsidP="005F24D0">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REQUIREMENTS ENGINEERING</w:t>
      </w:r>
    </w:p>
    <w:p w14:paraId="270CF334" w14:textId="77777777" w:rsidR="005F24D0" w:rsidRPr="0072632D" w:rsidRDefault="005F24D0" w:rsidP="005F24D0">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3.1 GENERAL</w:t>
      </w:r>
    </w:p>
    <w:p w14:paraId="36DAE8F5" w14:textId="77777777" w:rsidR="005F24D0" w:rsidRPr="0072632D" w:rsidRDefault="005F24D0" w:rsidP="005F24D0">
      <w:pPr>
        <w:autoSpaceDE w:val="0"/>
        <w:autoSpaceDN w:val="0"/>
        <w:adjustRightInd w:val="0"/>
        <w:spacing w:after="0" w:line="360" w:lineRule="auto"/>
        <w:jc w:val="both"/>
        <w:rPr>
          <w:rFonts w:ascii="Times New Roman" w:hAnsi="Times New Roman" w:cs="Times New Roman"/>
          <w:sz w:val="24"/>
          <w:szCs w:val="32"/>
        </w:rPr>
      </w:pPr>
      <w:r w:rsidRPr="0072632D">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14:paraId="0727DB65" w14:textId="77777777" w:rsidR="005F24D0" w:rsidRDefault="005F24D0" w:rsidP="005F24D0">
      <w:pPr>
        <w:rPr>
          <w:rFonts w:ascii="Times New Roman" w:hAnsi="Times New Roman" w:cs="Times New Roman"/>
          <w:b/>
          <w:sz w:val="28"/>
          <w:szCs w:val="28"/>
        </w:rPr>
      </w:pPr>
    </w:p>
    <w:p w14:paraId="1F1863BF" w14:textId="77777777" w:rsidR="005F24D0" w:rsidRPr="0072632D" w:rsidRDefault="005F24D0" w:rsidP="005F24D0">
      <w:pPr>
        <w:rPr>
          <w:rFonts w:ascii="Times New Roman" w:hAnsi="Times New Roman" w:cs="Times New Roman"/>
          <w:sz w:val="24"/>
          <w:szCs w:val="28"/>
        </w:rPr>
      </w:pPr>
      <w:r w:rsidRPr="0072632D">
        <w:rPr>
          <w:rFonts w:ascii="Times New Roman" w:hAnsi="Times New Roman" w:cs="Times New Roman"/>
          <w:b/>
          <w:sz w:val="28"/>
          <w:szCs w:val="28"/>
        </w:rPr>
        <w:t xml:space="preserve">3.2 </w:t>
      </w:r>
      <w:bookmarkStart w:id="14" w:name="_Hlk185067512"/>
      <w:r w:rsidRPr="0072632D">
        <w:rPr>
          <w:rFonts w:ascii="Times New Roman" w:hAnsi="Times New Roman" w:cs="Times New Roman"/>
          <w:b/>
          <w:sz w:val="28"/>
          <w:szCs w:val="28"/>
        </w:rPr>
        <w:t>HARDWARE REQUIREMENTS</w:t>
      </w:r>
    </w:p>
    <w:p w14:paraId="05B756C1" w14:textId="77777777" w:rsidR="005F24D0" w:rsidRPr="0072632D" w:rsidRDefault="005F24D0" w:rsidP="005F24D0">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14:paraId="6587DEB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2877D997"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18E337CC"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5FE03A97" w14:textId="2540BBC0"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sidR="00207019">
        <w:rPr>
          <w:rFonts w:ascii="Times New Roman" w:hAnsi="Times New Roman" w:cs="Times New Roman"/>
          <w:sz w:val="24"/>
          <w:szCs w:val="24"/>
        </w:rPr>
        <w:t>0</w:t>
      </w:r>
      <w:r w:rsidRPr="0072632D">
        <w:rPr>
          <w:rFonts w:ascii="Times New Roman" w:hAnsi="Times New Roman" w:cs="Times New Roman"/>
          <w:sz w:val="24"/>
          <w:szCs w:val="24"/>
        </w:rPr>
        <w:t>0 GB</w:t>
      </w:r>
    </w:p>
    <w:p w14:paraId="3834968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547EE965"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3CC9E50" w14:textId="77777777" w:rsidR="005F24D0" w:rsidRPr="0072632D" w:rsidRDefault="005F24D0" w:rsidP="005F24D0">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lastRenderedPageBreak/>
        <w:t>3.3 SOFTWARE REQUIREMENTS</w:t>
      </w:r>
    </w:p>
    <w:p w14:paraId="7BE215A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B64FF5C" w14:textId="505F75F3"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5CA52AB0"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4763799A"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Programming Language       :           Python</w:t>
      </w:r>
    </w:p>
    <w:p w14:paraId="4E3CF6B7"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14"/>
    <w:p w14:paraId="13D1A84B" w14:textId="77777777" w:rsidR="005F24D0" w:rsidRPr="0072632D" w:rsidRDefault="005F24D0" w:rsidP="005F24D0">
      <w:pPr>
        <w:spacing w:after="0" w:line="360" w:lineRule="auto"/>
        <w:ind w:left="216"/>
        <w:jc w:val="both"/>
        <w:rPr>
          <w:rFonts w:ascii="Times New Roman" w:hAnsi="Times New Roman" w:cs="Times New Roman"/>
          <w:sz w:val="24"/>
          <w:szCs w:val="24"/>
        </w:rPr>
      </w:pPr>
    </w:p>
    <w:p w14:paraId="6D32089B" w14:textId="77777777" w:rsidR="005F24D0" w:rsidRPr="0072632D" w:rsidRDefault="005F24D0" w:rsidP="005F24D0">
      <w:pPr>
        <w:spacing w:line="360" w:lineRule="auto"/>
        <w:rPr>
          <w:rFonts w:ascii="Times New Roman" w:hAnsi="Times New Roman" w:cs="Times New Roman"/>
          <w:sz w:val="24"/>
          <w:szCs w:val="24"/>
        </w:rPr>
      </w:pPr>
    </w:p>
    <w:p w14:paraId="33810776" w14:textId="77777777" w:rsidR="005F24D0" w:rsidRPr="0072632D" w:rsidRDefault="005F24D0" w:rsidP="005F24D0">
      <w:pPr>
        <w:spacing w:line="360" w:lineRule="auto"/>
        <w:rPr>
          <w:rFonts w:ascii="Times New Roman" w:hAnsi="Times New Roman" w:cs="Times New Roman"/>
          <w:sz w:val="24"/>
          <w:szCs w:val="24"/>
        </w:rPr>
      </w:pPr>
      <w:r w:rsidRPr="0072632D">
        <w:rPr>
          <w:rFonts w:ascii="Times New Roman" w:hAnsi="Times New Roman" w:cs="Times New Roman"/>
          <w:b/>
          <w:sz w:val="28"/>
          <w:szCs w:val="28"/>
        </w:rPr>
        <w:t>3.4 FUNCTIONAL REQUIREMENTS</w:t>
      </w:r>
    </w:p>
    <w:p w14:paraId="78081C18"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A functional requirement defines a function of a software-system or its component. A function is described as a set of inputs, the behavior,</w:t>
      </w:r>
      <w:r w:rsidRPr="0072632D">
        <w:rPr>
          <w:rFonts w:ascii="Times New Roman" w:hAnsi="Times New Roman" w:cs="Times New Roman"/>
          <w:sz w:val="19"/>
          <w:szCs w:val="19"/>
        </w:rPr>
        <w:t xml:space="preserve"> </w:t>
      </w:r>
      <w:r w:rsidRPr="0072632D">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6A2AC9F0" w14:textId="77777777" w:rsidR="005F24D0" w:rsidRDefault="005F24D0">
      <w:pPr>
        <w:rPr>
          <w:rFonts w:ascii="Times New Roman" w:hAnsi="Times New Roman" w:cs="Times New Roman"/>
          <w:b/>
          <w:sz w:val="28"/>
          <w:szCs w:val="28"/>
        </w:rPr>
      </w:pPr>
      <w:r>
        <w:rPr>
          <w:rFonts w:ascii="Times New Roman" w:hAnsi="Times New Roman" w:cs="Times New Roman"/>
          <w:b/>
          <w:sz w:val="28"/>
          <w:szCs w:val="28"/>
        </w:rPr>
        <w:br w:type="page"/>
      </w:r>
    </w:p>
    <w:p w14:paraId="0691FAE5" w14:textId="77777777" w:rsidR="005F24D0" w:rsidRPr="00491322" w:rsidRDefault="005F24D0" w:rsidP="005F24D0">
      <w:pPr>
        <w:tabs>
          <w:tab w:val="left" w:pos="2790"/>
        </w:tabs>
        <w:autoSpaceDE w:val="0"/>
        <w:autoSpaceDN w:val="0"/>
        <w:adjustRightInd w:val="0"/>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lastRenderedPageBreak/>
        <w:t>3.5 NON-FUNCTIONAL REQUIREMENTS</w:t>
      </w:r>
      <w:r w:rsidRPr="00491322">
        <w:rPr>
          <w:rFonts w:ascii="Times New Roman" w:hAnsi="Times New Roman" w:cs="Times New Roman"/>
          <w:b/>
          <w:sz w:val="28"/>
          <w:szCs w:val="28"/>
        </w:rPr>
        <w:tab/>
      </w:r>
    </w:p>
    <w:p w14:paraId="2952DC97" w14:textId="77777777" w:rsidR="005F24D0" w:rsidRPr="00491322" w:rsidRDefault="005F24D0" w:rsidP="005F24D0">
      <w:pPr>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t>The major non-functional Requirements of the system are as follows</w:t>
      </w:r>
    </w:p>
    <w:p w14:paraId="6AE54593"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Usability</w:t>
      </w:r>
    </w:p>
    <w:p w14:paraId="78AB057F"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with completely automated process hence there is no or less user intervention.</w:t>
      </w:r>
    </w:p>
    <w:p w14:paraId="53FEC4F5"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Reliability</w:t>
      </w:r>
    </w:p>
    <w:p w14:paraId="6FD6D387"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The system is more reliable because of the qualities that are inherited from the chosen platform </w:t>
      </w:r>
      <w:r>
        <w:rPr>
          <w:rFonts w:ascii="Times New Roman" w:hAnsi="Times New Roman" w:cs="Times New Roman"/>
          <w:bCs/>
          <w:sz w:val="24"/>
          <w:szCs w:val="24"/>
        </w:rPr>
        <w:t>python</w:t>
      </w:r>
      <w:r w:rsidRPr="00491322">
        <w:rPr>
          <w:rFonts w:ascii="Times New Roman" w:hAnsi="Times New Roman" w:cs="Times New Roman"/>
          <w:bCs/>
          <w:sz w:val="24"/>
          <w:szCs w:val="24"/>
        </w:rPr>
        <w:t>. The code built by using python is more reliable.</w:t>
      </w:r>
    </w:p>
    <w:p w14:paraId="1F7DCACC"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Performance</w:t>
      </w:r>
    </w:p>
    <w:p w14:paraId="37D9A530"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This system is developing in the high level languages and using the advanced back-end technologies it will give response to the end user on client system with in very less time.</w:t>
      </w:r>
    </w:p>
    <w:p w14:paraId="33A2FB4E"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Supportability</w:t>
      </w:r>
    </w:p>
    <w:p w14:paraId="0E8FA326"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3772AB0B"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Implementation</w:t>
      </w:r>
    </w:p>
    <w:p w14:paraId="45188E5A"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Cs/>
          <w:sz w:val="24"/>
          <w:szCs w:val="24"/>
        </w:rPr>
        <w:t xml:space="preserve">The system is implemented in web environment using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 software</w:t>
      </w:r>
      <w:r w:rsidRPr="00491322">
        <w:rPr>
          <w:rFonts w:ascii="Times New Roman" w:hAnsi="Times New Roman" w:cs="Times New Roman"/>
          <w:bCs/>
          <w:sz w:val="24"/>
          <w:szCs w:val="24"/>
        </w:rPr>
        <w:t xml:space="preserve">. The server is used as the </w:t>
      </w:r>
      <w:proofErr w:type="spellStart"/>
      <w:r>
        <w:rPr>
          <w:rFonts w:ascii="Times New Roman" w:hAnsi="Times New Roman" w:cs="Times New Roman"/>
          <w:bCs/>
          <w:sz w:val="24"/>
          <w:szCs w:val="24"/>
        </w:rPr>
        <w:t>intellignce</w:t>
      </w:r>
      <w:proofErr w:type="spellEnd"/>
      <w:r w:rsidRPr="00491322">
        <w:rPr>
          <w:rFonts w:ascii="Times New Roman" w:hAnsi="Times New Roman" w:cs="Times New Roman"/>
          <w:bCs/>
          <w:sz w:val="24"/>
          <w:szCs w:val="24"/>
        </w:rPr>
        <w:t xml:space="preserve"> server and windows </w:t>
      </w:r>
      <w:r>
        <w:rPr>
          <w:rFonts w:ascii="Times New Roman" w:hAnsi="Times New Roman" w:cs="Times New Roman"/>
          <w:bCs/>
          <w:sz w:val="24"/>
          <w:szCs w:val="24"/>
        </w:rPr>
        <w:t>10</w:t>
      </w:r>
      <w:r w:rsidRPr="00491322">
        <w:rPr>
          <w:rFonts w:ascii="Times New Roman" w:hAnsi="Times New Roman" w:cs="Times New Roman"/>
          <w:bCs/>
          <w:sz w:val="24"/>
          <w:szCs w:val="24"/>
        </w:rPr>
        <w:t xml:space="preserve"> professional is used as the platform. Interface the user interface is based on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w:t>
      </w:r>
      <w:r w:rsidRPr="00491322">
        <w:rPr>
          <w:rFonts w:ascii="Times New Roman" w:hAnsi="Times New Roman" w:cs="Times New Roman"/>
          <w:bCs/>
          <w:sz w:val="24"/>
          <w:szCs w:val="24"/>
        </w:rPr>
        <w:t xml:space="preserve"> provides </w:t>
      </w:r>
      <w:r>
        <w:rPr>
          <w:rFonts w:ascii="Times New Roman" w:hAnsi="Times New Roman" w:cs="Times New Roman"/>
          <w:bCs/>
          <w:sz w:val="24"/>
          <w:szCs w:val="24"/>
        </w:rPr>
        <w:t>server</w:t>
      </w:r>
      <w:r w:rsidRPr="00491322">
        <w:rPr>
          <w:rFonts w:ascii="Times New Roman" w:hAnsi="Times New Roman" w:cs="Times New Roman"/>
          <w:bCs/>
          <w:sz w:val="24"/>
          <w:szCs w:val="24"/>
        </w:rPr>
        <w:t xml:space="preserve"> </w:t>
      </w:r>
      <w:r>
        <w:rPr>
          <w:rFonts w:ascii="Times New Roman" w:hAnsi="Times New Roman" w:cs="Times New Roman"/>
          <w:bCs/>
          <w:sz w:val="24"/>
          <w:szCs w:val="24"/>
        </w:rPr>
        <w:t>system</w:t>
      </w:r>
      <w:r w:rsidRPr="00491322">
        <w:rPr>
          <w:rFonts w:ascii="Times New Roman" w:hAnsi="Times New Roman" w:cs="Times New Roman"/>
          <w:bCs/>
          <w:sz w:val="24"/>
          <w:szCs w:val="24"/>
        </w:rPr>
        <w:t>.</w:t>
      </w:r>
      <w:r w:rsidRPr="00491322">
        <w:rPr>
          <w:rFonts w:ascii="Times New Roman" w:hAnsi="Times New Roman" w:cs="Times New Roman"/>
          <w:b/>
          <w:sz w:val="24"/>
          <w:szCs w:val="24"/>
        </w:rPr>
        <w:tab/>
      </w:r>
    </w:p>
    <w:p w14:paraId="5A19E5DD"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E9440F4" w14:textId="77777777" w:rsidR="005F24D0" w:rsidRPr="0072632D" w:rsidRDefault="005F24D0" w:rsidP="005F24D0">
      <w:pPr>
        <w:tabs>
          <w:tab w:val="left" w:pos="2790"/>
        </w:tabs>
        <w:spacing w:line="360" w:lineRule="auto"/>
        <w:jc w:val="center"/>
        <w:rPr>
          <w:rFonts w:ascii="Times New Roman" w:hAnsi="Times New Roman" w:cs="Times New Roman"/>
          <w:sz w:val="24"/>
          <w:szCs w:val="24"/>
        </w:rPr>
      </w:pPr>
      <w:r w:rsidRPr="0072632D">
        <w:rPr>
          <w:rFonts w:ascii="Times New Roman" w:hAnsi="Times New Roman" w:cs="Times New Roman"/>
          <w:b/>
          <w:sz w:val="28"/>
          <w:szCs w:val="28"/>
        </w:rPr>
        <w:lastRenderedPageBreak/>
        <w:t>CHAPTER 4</w:t>
      </w:r>
    </w:p>
    <w:p w14:paraId="088C992D" w14:textId="77777777" w:rsidR="005F24D0" w:rsidRPr="0072632D" w:rsidRDefault="005F24D0" w:rsidP="005F24D0">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DESIGN ENGINEERING</w:t>
      </w:r>
    </w:p>
    <w:p w14:paraId="14DD003C" w14:textId="77777777" w:rsidR="005F24D0" w:rsidRPr="0072632D" w:rsidRDefault="005F24D0" w:rsidP="005F24D0">
      <w:pPr>
        <w:tabs>
          <w:tab w:val="left" w:pos="2790"/>
        </w:tabs>
        <w:autoSpaceDE w:val="0"/>
        <w:autoSpaceDN w:val="0"/>
        <w:adjustRightInd w:val="0"/>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4.1 GENERAL</w:t>
      </w:r>
    </w:p>
    <w:p w14:paraId="7D5EA9B4" w14:textId="77777777" w:rsidR="005F24D0" w:rsidRPr="0072632D"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33A1492A" w14:textId="77777777" w:rsidR="005F24D0" w:rsidRDefault="005F24D0" w:rsidP="005F24D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D80A3F4" w14:textId="77777777" w:rsidR="005F24D0" w:rsidRPr="00A253CF" w:rsidRDefault="005F24D0" w:rsidP="005F24D0">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14:paraId="5B1E9D5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t>4.2.1 USE CASE DIAGRAM</w:t>
      </w:r>
    </w:p>
    <w:p w14:paraId="4087A478" w14:textId="038B42B8" w:rsidR="005F24D0" w:rsidRPr="00A253CF" w:rsidRDefault="001F0C2F"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1F0C2F">
        <w:rPr>
          <w:rFonts w:ascii="Times New Roman" w:hAnsi="Times New Roman" w:cs="Times New Roman"/>
          <w:noProof/>
          <w:sz w:val="24"/>
          <w:szCs w:val="24"/>
        </w:rPr>
        <w:drawing>
          <wp:inline distT="0" distB="0" distL="0" distR="0" wp14:anchorId="108B4485" wp14:editId="519D5BAE">
            <wp:extent cx="5943600" cy="3938270"/>
            <wp:effectExtent l="0" t="0" r="0" b="5080"/>
            <wp:docPr id="13336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21005" name=""/>
                    <pic:cNvPicPr/>
                  </pic:nvPicPr>
                  <pic:blipFill>
                    <a:blip r:embed="rId9"/>
                    <a:stretch>
                      <a:fillRect/>
                    </a:stretch>
                  </pic:blipFill>
                  <pic:spPr>
                    <a:xfrm>
                      <a:off x="0" y="0"/>
                      <a:ext cx="5943600" cy="3938270"/>
                    </a:xfrm>
                    <a:prstGeom prst="rect">
                      <a:avLst/>
                    </a:prstGeom>
                  </pic:spPr>
                </pic:pic>
              </a:graphicData>
            </a:graphic>
          </wp:inline>
        </w:drawing>
      </w:r>
    </w:p>
    <w:p w14:paraId="2EBD6577" w14:textId="77777777" w:rsidR="005F24D0" w:rsidRPr="00A253CF" w:rsidRDefault="005F24D0" w:rsidP="005F24D0">
      <w:pPr>
        <w:rPr>
          <w:rFonts w:ascii="Times New Roman" w:hAnsi="Times New Roman" w:cs="Times New Roman"/>
          <w:sz w:val="24"/>
          <w:szCs w:val="24"/>
        </w:rPr>
      </w:pPr>
    </w:p>
    <w:p w14:paraId="32EA3FDA" w14:textId="77777777" w:rsidR="005F24D0" w:rsidRPr="00A253CF" w:rsidRDefault="005F24D0" w:rsidP="005F24D0">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14:paraId="5FA05BD2" w14:textId="77777777" w:rsidR="005F24D0" w:rsidRPr="00A253CF" w:rsidRDefault="005F24D0" w:rsidP="005F24D0">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25EF6806" w14:textId="300FF985" w:rsidR="005F24D0" w:rsidRPr="00A253CF" w:rsidDel="002A6DF4" w:rsidRDefault="005F24D0" w:rsidP="005F24D0">
      <w:pPr>
        <w:rPr>
          <w:del w:id="15" w:author="Praveen Vertilink" w:date="2024-11-13T15:37:00Z" w16du:dateUtc="2024-11-13T10:07:00Z"/>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14:paraId="6C7674C2" w14:textId="77777777" w:rsidR="005F24D0" w:rsidRPr="00A253CF" w:rsidRDefault="005F24D0" w:rsidP="005F24D0">
      <w:pPr>
        <w:rPr>
          <w:rFonts w:ascii="Times New Roman" w:hAnsi="Times New Roman" w:cs="Times New Roman"/>
          <w:b/>
          <w:sz w:val="28"/>
        </w:rPr>
      </w:pPr>
    </w:p>
    <w:p w14:paraId="7C503A04" w14:textId="2C8009DE" w:rsidR="002A6DF4" w:rsidRPr="002A6DF4" w:rsidRDefault="002A6DF4" w:rsidP="002A6DF4">
      <w:pPr>
        <w:rPr>
          <w:ins w:id="16" w:author="Praveen Vertilink" w:date="2024-11-13T15:35:00Z"/>
          <w:rFonts w:ascii="Times New Roman" w:hAnsi="Times New Roman" w:cs="Times New Roman"/>
          <w:b/>
          <w:sz w:val="24"/>
          <w:lang w:val="en-IN"/>
        </w:rPr>
      </w:pPr>
      <w:ins w:id="17" w:author="Praveen Vertilink" w:date="2024-11-13T15:35:00Z">
        <w:r w:rsidRPr="002A6DF4">
          <w:rPr>
            <w:rFonts w:ascii="Times New Roman" w:hAnsi="Times New Roman" w:cs="Times New Roman"/>
            <w:b/>
            <w:noProof/>
            <w:sz w:val="24"/>
            <w:lang w:val="en-IN"/>
          </w:rPr>
          <w:drawing>
            <wp:anchor distT="0" distB="0" distL="114300" distR="114300" simplePos="0" relativeHeight="251735040" behindDoc="1" locked="0" layoutInCell="1" allowOverlap="1" wp14:anchorId="19FC3A2B" wp14:editId="5AF04CEA">
              <wp:simplePos x="0" y="0"/>
              <wp:positionH relativeFrom="column">
                <wp:posOffset>0</wp:posOffset>
              </wp:positionH>
              <wp:positionV relativeFrom="paragraph">
                <wp:posOffset>-2046</wp:posOffset>
              </wp:positionV>
              <wp:extent cx="5943600" cy="2576830"/>
              <wp:effectExtent l="0" t="0" r="0" b="0"/>
              <wp:wrapTight wrapText="bothSides">
                <wp:wrapPolygon edited="0">
                  <wp:start x="0" y="0"/>
                  <wp:lineTo x="0" y="21398"/>
                  <wp:lineTo x="21531" y="21398"/>
                  <wp:lineTo x="21531" y="0"/>
                  <wp:lineTo x="0" y="0"/>
                </wp:wrapPolygon>
              </wp:wrapTight>
              <wp:docPr id="40435439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6830"/>
                      </a:xfrm>
                      <a:prstGeom prst="rect">
                        <a:avLst/>
                      </a:prstGeom>
                      <a:noFill/>
                      <a:ln>
                        <a:noFill/>
                      </a:ln>
                    </pic:spPr>
                  </pic:pic>
                </a:graphicData>
              </a:graphic>
            </wp:anchor>
          </w:drawing>
        </w:r>
      </w:ins>
    </w:p>
    <w:p w14:paraId="176A3ABA" w14:textId="5457F152" w:rsidR="005F24D0" w:rsidRPr="00A253CF" w:rsidRDefault="005F24D0" w:rsidP="005F24D0">
      <w:pPr>
        <w:rPr>
          <w:rFonts w:ascii="Times New Roman" w:hAnsi="Times New Roman" w:cs="Times New Roman"/>
          <w:b/>
          <w:sz w:val="24"/>
          <w:lang w:val="en-IN"/>
        </w:rPr>
      </w:pPr>
    </w:p>
    <w:p w14:paraId="615BBBF9" w14:textId="77777777" w:rsidR="005F24D0" w:rsidRPr="00A253CF" w:rsidRDefault="005F24D0" w:rsidP="005F24D0">
      <w:pPr>
        <w:rPr>
          <w:rFonts w:ascii="Times New Roman" w:hAnsi="Times New Roman" w:cs="Times New Roman"/>
        </w:rPr>
      </w:pPr>
    </w:p>
    <w:p w14:paraId="17472776" w14:textId="77777777" w:rsidR="005F24D0" w:rsidRPr="00A253CF" w:rsidRDefault="005F24D0" w:rsidP="005F24D0">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1FC191D7" w14:textId="77777777" w:rsidR="005F24D0" w:rsidRPr="00A253CF" w:rsidRDefault="005F24D0" w:rsidP="005F24D0">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6004B2E1"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2F4F5069" w14:textId="77777777" w:rsidR="005F24D0" w:rsidRPr="00A253CF" w:rsidRDefault="005F24D0" w:rsidP="005F24D0">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14:paraId="6D12B2B3" w14:textId="29A201AB" w:rsidR="005E318C" w:rsidRPr="005E318C" w:rsidRDefault="005E318C" w:rsidP="005E318C">
      <w:pPr>
        <w:tabs>
          <w:tab w:val="left" w:pos="8430"/>
        </w:tabs>
        <w:spacing w:line="360" w:lineRule="auto"/>
        <w:jc w:val="both"/>
        <w:rPr>
          <w:ins w:id="18" w:author="Praveen Vertilink" w:date="2024-11-13T15:39:00Z"/>
          <w:rFonts w:ascii="Times New Roman" w:hAnsi="Times New Roman" w:cs="Times New Roman"/>
          <w:sz w:val="24"/>
          <w:szCs w:val="24"/>
          <w:lang w:val="en-IN"/>
        </w:rPr>
      </w:pPr>
      <w:ins w:id="19" w:author="Praveen Vertilink" w:date="2024-11-13T15:39:00Z">
        <w:r w:rsidRPr="005E318C">
          <w:rPr>
            <w:rFonts w:ascii="Times New Roman" w:hAnsi="Times New Roman" w:cs="Times New Roman"/>
            <w:noProof/>
            <w:sz w:val="24"/>
            <w:szCs w:val="24"/>
            <w:lang w:val="en-IN"/>
          </w:rPr>
          <w:drawing>
            <wp:inline distT="0" distB="0" distL="0" distR="0" wp14:anchorId="37CDCBDD" wp14:editId="37894ED5">
              <wp:extent cx="5943600" cy="2738755"/>
              <wp:effectExtent l="0" t="0" r="0" b="4445"/>
              <wp:docPr id="152074484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ins>
    </w:p>
    <w:p w14:paraId="10CC8A7D" w14:textId="3D99292F" w:rsidR="005F24D0" w:rsidRPr="00A253CF" w:rsidDel="005E318C" w:rsidRDefault="005F24D0" w:rsidP="005F24D0">
      <w:pPr>
        <w:tabs>
          <w:tab w:val="left" w:pos="8430"/>
        </w:tabs>
        <w:spacing w:line="360" w:lineRule="auto"/>
        <w:jc w:val="both"/>
        <w:rPr>
          <w:del w:id="20" w:author="Praveen Vertilink" w:date="2024-11-13T15:39:00Z" w16du:dateUtc="2024-11-13T10:09:00Z"/>
          <w:rFonts w:ascii="Times New Roman" w:hAnsi="Times New Roman" w:cs="Times New Roman"/>
          <w:sz w:val="24"/>
          <w:szCs w:val="24"/>
        </w:rPr>
      </w:pPr>
    </w:p>
    <w:p w14:paraId="11E995AF" w14:textId="77777777" w:rsidR="005F24D0" w:rsidRPr="00F95650" w:rsidRDefault="005F24D0" w:rsidP="005F24D0">
      <w:pPr>
        <w:jc w:val="center"/>
        <w:rPr>
          <w:rFonts w:ascii="Times New Roman" w:hAnsi="Times New Roman" w:cs="Times New Roman"/>
          <w:b/>
          <w:bCs/>
          <w:sz w:val="24"/>
          <w:szCs w:val="24"/>
        </w:rPr>
      </w:pPr>
    </w:p>
    <w:p w14:paraId="49201DDC" w14:textId="77777777" w:rsidR="005F24D0" w:rsidRPr="00A253CF" w:rsidRDefault="005F24D0" w:rsidP="005F24D0">
      <w:pPr>
        <w:jc w:val="center"/>
        <w:rPr>
          <w:rFonts w:ascii="Times New Roman" w:hAnsi="Times New Roman" w:cs="Times New Roman"/>
          <w:sz w:val="24"/>
          <w:szCs w:val="24"/>
        </w:rPr>
      </w:pPr>
    </w:p>
    <w:p w14:paraId="70265F1B" w14:textId="77777777" w:rsidR="005F24D0" w:rsidRPr="00A253CF" w:rsidRDefault="005F24D0" w:rsidP="005F24D0">
      <w:pPr>
        <w:tabs>
          <w:tab w:val="left" w:pos="1200"/>
        </w:tabs>
        <w:spacing w:line="360" w:lineRule="auto"/>
        <w:jc w:val="both"/>
        <w:rPr>
          <w:rFonts w:ascii="Times New Roman" w:hAnsi="Times New Roman" w:cs="Times New Roman"/>
          <w:b/>
          <w:sz w:val="24"/>
          <w:szCs w:val="24"/>
        </w:rPr>
      </w:pPr>
    </w:p>
    <w:p w14:paraId="0B1B750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3764C4A3"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FD8852C"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p>
    <w:p w14:paraId="2079A84D" w14:textId="77777777" w:rsidR="005F24D0" w:rsidRPr="00A253CF"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14:paraId="763A581A" w14:textId="66087003" w:rsidR="005F24D0" w:rsidRPr="005E318C" w:rsidRDefault="005E318C" w:rsidP="005E318C">
      <w:pPr>
        <w:jc w:val="center"/>
        <w:rPr>
          <w:rFonts w:ascii="Times New Roman" w:hAnsi="Times New Roman" w:cs="Times New Roman"/>
          <w:b/>
          <w:sz w:val="28"/>
          <w:lang w:val="en-IN"/>
          <w:rPrChange w:id="21" w:author="Praveen Vertilink" w:date="2024-11-13T15:41:00Z" w16du:dateUtc="2024-11-13T10:11:00Z">
            <w:rPr>
              <w:rFonts w:ascii="Times New Roman" w:hAnsi="Times New Roman" w:cs="Times New Roman"/>
              <w:b/>
              <w:sz w:val="28"/>
            </w:rPr>
          </w:rPrChange>
        </w:rPr>
      </w:pPr>
      <w:ins w:id="22" w:author="Praveen Vertilink" w:date="2024-11-13T15:40:00Z">
        <w:r w:rsidRPr="005E318C">
          <w:rPr>
            <w:rFonts w:ascii="Times New Roman" w:hAnsi="Times New Roman" w:cs="Times New Roman"/>
            <w:b/>
            <w:noProof/>
            <w:sz w:val="28"/>
            <w:lang w:val="en-IN"/>
          </w:rPr>
          <w:drawing>
            <wp:inline distT="0" distB="0" distL="0" distR="0" wp14:anchorId="6548C218" wp14:editId="272779CB">
              <wp:extent cx="3840480" cy="4513943"/>
              <wp:effectExtent l="0" t="0" r="7620" b="1270"/>
              <wp:docPr id="105310705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922" cy="4530917"/>
                      </a:xfrm>
                      <a:prstGeom prst="rect">
                        <a:avLst/>
                      </a:prstGeom>
                      <a:noFill/>
                      <a:ln>
                        <a:noFill/>
                      </a:ln>
                    </pic:spPr>
                  </pic:pic>
                </a:graphicData>
              </a:graphic>
            </wp:inline>
          </w:drawing>
        </w:r>
      </w:ins>
    </w:p>
    <w:p w14:paraId="3752DE3F" w14:textId="77777777" w:rsidR="005F24D0" w:rsidRPr="00A253CF" w:rsidRDefault="005F24D0" w:rsidP="005F24D0">
      <w:pPr>
        <w:jc w:val="center"/>
        <w:rPr>
          <w:rFonts w:ascii="Times New Roman" w:hAnsi="Times New Roman" w:cs="Times New Roman"/>
          <w:sz w:val="28"/>
        </w:rPr>
      </w:pPr>
    </w:p>
    <w:p w14:paraId="0124FA05" w14:textId="77777777" w:rsidR="005F24D0" w:rsidRPr="00A253CF" w:rsidRDefault="005F24D0" w:rsidP="005F24D0">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02985136"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28702B5C"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14:paraId="723C23DF" w14:textId="313EEAB4" w:rsidR="005F24D0" w:rsidRPr="005E318C" w:rsidDel="005E318C" w:rsidRDefault="005E318C" w:rsidP="005F24D0">
      <w:pPr>
        <w:rPr>
          <w:del w:id="23" w:author="Praveen Vertilink" w:date="2024-11-13T15:41:00Z" w16du:dateUtc="2024-11-13T10:11:00Z"/>
          <w:rFonts w:ascii="Times New Roman" w:hAnsi="Times New Roman" w:cs="Times New Roman"/>
          <w:b/>
          <w:sz w:val="28"/>
          <w:lang w:val="en-IN"/>
          <w:rPrChange w:id="24" w:author="Praveen Vertilink" w:date="2024-11-13T15:41:00Z" w16du:dateUtc="2024-11-13T10:11:00Z">
            <w:rPr>
              <w:del w:id="25" w:author="Praveen Vertilink" w:date="2024-11-13T15:41:00Z" w16du:dateUtc="2024-11-13T10:11:00Z"/>
              <w:rFonts w:ascii="Times New Roman" w:hAnsi="Times New Roman" w:cs="Times New Roman"/>
              <w:b/>
              <w:sz w:val="28"/>
            </w:rPr>
          </w:rPrChange>
        </w:rPr>
      </w:pPr>
      <w:ins w:id="26" w:author="Praveen Vertilink" w:date="2024-11-13T15:41:00Z">
        <w:r w:rsidRPr="005E318C">
          <w:rPr>
            <w:rFonts w:ascii="Times New Roman" w:hAnsi="Times New Roman" w:cs="Times New Roman"/>
            <w:b/>
            <w:noProof/>
            <w:sz w:val="28"/>
            <w:lang w:val="en-IN"/>
          </w:rPr>
          <w:drawing>
            <wp:inline distT="0" distB="0" distL="0" distR="0" wp14:anchorId="72D1283E" wp14:editId="7C43DA18">
              <wp:extent cx="5943600" cy="4891314"/>
              <wp:effectExtent l="0" t="0" r="0" b="5080"/>
              <wp:docPr id="168349326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362" cy="4896056"/>
                      </a:xfrm>
                      <a:prstGeom prst="rect">
                        <a:avLst/>
                      </a:prstGeom>
                      <a:noFill/>
                      <a:ln>
                        <a:noFill/>
                      </a:ln>
                    </pic:spPr>
                  </pic:pic>
                </a:graphicData>
              </a:graphic>
            </wp:inline>
          </w:drawing>
        </w:r>
      </w:ins>
    </w:p>
    <w:p w14:paraId="08392374" w14:textId="77777777" w:rsidR="005F24D0" w:rsidRPr="00A253CF" w:rsidRDefault="005F24D0">
      <w:pPr>
        <w:rPr>
          <w:rFonts w:ascii="Times New Roman" w:hAnsi="Times New Roman" w:cs="Times New Roman"/>
          <w:sz w:val="28"/>
        </w:rPr>
        <w:pPrChange w:id="27" w:author="Praveen Vertilink" w:date="2024-11-13T15:41:00Z" w16du:dateUtc="2024-11-13T10:11:00Z">
          <w:pPr>
            <w:jc w:val="center"/>
          </w:pPr>
        </w:pPrChange>
      </w:pPr>
    </w:p>
    <w:p w14:paraId="1311D78F" w14:textId="77777777" w:rsidR="005F24D0" w:rsidRPr="00A253CF" w:rsidRDefault="005F24D0" w:rsidP="005F24D0">
      <w:pPr>
        <w:rPr>
          <w:rFonts w:ascii="Times New Roman" w:hAnsi="Times New Roman" w:cs="Times New Roman"/>
          <w:b/>
          <w:sz w:val="28"/>
          <w:szCs w:val="24"/>
        </w:rPr>
      </w:pPr>
      <w:r w:rsidRPr="00A253CF">
        <w:rPr>
          <w:rFonts w:ascii="Times New Roman" w:hAnsi="Times New Roman" w:cs="Times New Roman"/>
          <w:b/>
          <w:sz w:val="28"/>
          <w:szCs w:val="24"/>
        </w:rPr>
        <w:t>EXPLANATION:</w:t>
      </w:r>
    </w:p>
    <w:p w14:paraId="2E874831"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E93EF8" w14:textId="77777777" w:rsidR="005F24D0" w:rsidRDefault="005F24D0" w:rsidP="005F24D0">
      <w:pPr>
        <w:rPr>
          <w:rFonts w:ascii="Times New Roman" w:hAnsi="Times New Roman" w:cs="Times New Roman"/>
          <w:b/>
          <w:sz w:val="28"/>
        </w:rPr>
      </w:pPr>
      <w:r>
        <w:rPr>
          <w:rFonts w:ascii="Times New Roman" w:hAnsi="Times New Roman" w:cs="Times New Roman"/>
          <w:b/>
          <w:sz w:val="28"/>
        </w:rPr>
        <w:br w:type="page"/>
      </w:r>
    </w:p>
    <w:p w14:paraId="0D21684B"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sz w:val="28"/>
        </w:rPr>
        <w:lastRenderedPageBreak/>
        <w:t>4.2.6 SEQUENCE DIAGRAM</w:t>
      </w:r>
    </w:p>
    <w:p w14:paraId="55AAC190" w14:textId="64411613" w:rsidR="005F24D0" w:rsidRPr="005E318C" w:rsidRDefault="005E318C" w:rsidP="005F24D0">
      <w:pPr>
        <w:spacing w:line="360" w:lineRule="auto"/>
        <w:jc w:val="both"/>
        <w:rPr>
          <w:rFonts w:ascii="Times New Roman" w:hAnsi="Times New Roman" w:cs="Times New Roman"/>
          <w:b/>
          <w:sz w:val="28"/>
          <w:szCs w:val="24"/>
          <w:lang w:val="en-IN"/>
          <w:rPrChange w:id="28" w:author="Praveen Vertilink" w:date="2024-11-13T15:41:00Z" w16du:dateUtc="2024-11-13T10:11:00Z">
            <w:rPr>
              <w:rFonts w:ascii="Times New Roman" w:hAnsi="Times New Roman" w:cs="Times New Roman"/>
              <w:b/>
              <w:sz w:val="28"/>
              <w:szCs w:val="24"/>
            </w:rPr>
          </w:rPrChange>
        </w:rPr>
      </w:pPr>
      <w:ins w:id="29" w:author="Praveen Vertilink" w:date="2024-11-13T15:41:00Z">
        <w:r w:rsidRPr="005E318C">
          <w:rPr>
            <w:rFonts w:ascii="Times New Roman" w:hAnsi="Times New Roman" w:cs="Times New Roman"/>
            <w:b/>
            <w:noProof/>
            <w:sz w:val="28"/>
            <w:szCs w:val="24"/>
            <w:lang w:val="en-IN"/>
          </w:rPr>
          <w:drawing>
            <wp:inline distT="0" distB="0" distL="0" distR="0" wp14:anchorId="70AFBA48" wp14:editId="6C7999F8">
              <wp:extent cx="5943600" cy="3403600"/>
              <wp:effectExtent l="0" t="0" r="0" b="6350"/>
              <wp:docPr id="1650714212"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562" cy="3407014"/>
                      </a:xfrm>
                      <a:prstGeom prst="rect">
                        <a:avLst/>
                      </a:prstGeom>
                      <a:noFill/>
                      <a:ln>
                        <a:noFill/>
                      </a:ln>
                    </pic:spPr>
                  </pic:pic>
                </a:graphicData>
              </a:graphic>
            </wp:inline>
          </w:drawing>
        </w:r>
      </w:ins>
    </w:p>
    <w:p w14:paraId="12D0939F" w14:textId="77777777" w:rsidR="005F24D0" w:rsidRPr="00A253CF" w:rsidRDefault="005F24D0" w:rsidP="005F24D0">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14:paraId="66BBFA39"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547B5724" w14:textId="77777777" w:rsidR="005F24D0" w:rsidRPr="00A253CF" w:rsidRDefault="005F24D0" w:rsidP="005F24D0">
      <w:pPr>
        <w:rPr>
          <w:rFonts w:ascii="Times New Roman" w:hAnsi="Times New Roman" w:cs="Times New Roman"/>
        </w:rPr>
      </w:pPr>
    </w:p>
    <w:p w14:paraId="1ACAD247" w14:textId="77777777" w:rsidR="005F24D0" w:rsidRPr="00A253CF" w:rsidRDefault="005F24D0" w:rsidP="005F24D0">
      <w:pPr>
        <w:rPr>
          <w:rFonts w:ascii="Times New Roman" w:hAnsi="Times New Roman" w:cs="Times New Roman"/>
        </w:rPr>
      </w:pPr>
    </w:p>
    <w:p w14:paraId="71F1AB3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5F42F489"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14:paraId="26AC2096" w14:textId="31D7B5A6" w:rsidR="005F24D0" w:rsidRPr="005E318C" w:rsidRDefault="005E318C" w:rsidP="005F24D0">
      <w:pPr>
        <w:tabs>
          <w:tab w:val="left" w:pos="1276"/>
        </w:tabs>
        <w:rPr>
          <w:rFonts w:ascii="Times New Roman" w:hAnsi="Times New Roman" w:cs="Times New Roman"/>
          <w:sz w:val="28"/>
          <w:lang w:val="en-IN"/>
          <w:rPrChange w:id="30" w:author="Praveen Vertilink" w:date="2024-11-13T15:42:00Z" w16du:dateUtc="2024-11-13T10:12:00Z">
            <w:rPr>
              <w:rFonts w:ascii="Times New Roman" w:hAnsi="Times New Roman" w:cs="Times New Roman"/>
              <w:sz w:val="28"/>
            </w:rPr>
          </w:rPrChange>
        </w:rPr>
      </w:pPr>
      <w:ins w:id="31" w:author="Praveen Vertilink" w:date="2024-11-13T15:42:00Z">
        <w:r w:rsidRPr="005E318C">
          <w:rPr>
            <w:rFonts w:ascii="Times New Roman" w:hAnsi="Times New Roman" w:cs="Times New Roman"/>
            <w:noProof/>
            <w:sz w:val="28"/>
            <w:lang w:val="en-IN"/>
          </w:rPr>
          <w:drawing>
            <wp:inline distT="0" distB="0" distL="0" distR="0" wp14:anchorId="3E415B9B" wp14:editId="432C1504">
              <wp:extent cx="5943600" cy="4201886"/>
              <wp:effectExtent l="0" t="0" r="0" b="8255"/>
              <wp:docPr id="88212867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299" cy="4204501"/>
                      </a:xfrm>
                      <a:prstGeom prst="rect">
                        <a:avLst/>
                      </a:prstGeom>
                      <a:noFill/>
                      <a:ln>
                        <a:noFill/>
                      </a:ln>
                    </pic:spPr>
                  </pic:pic>
                </a:graphicData>
              </a:graphic>
            </wp:inline>
          </w:drawing>
        </w:r>
      </w:ins>
    </w:p>
    <w:p w14:paraId="346AD4CA" w14:textId="77777777" w:rsidR="005F24D0" w:rsidRPr="00A253CF" w:rsidDel="005E318C" w:rsidRDefault="005F24D0" w:rsidP="005F24D0">
      <w:pPr>
        <w:jc w:val="center"/>
        <w:rPr>
          <w:del w:id="32" w:author="Praveen Vertilink" w:date="2024-11-13T15:43:00Z" w16du:dateUtc="2024-11-13T10:13:00Z"/>
          <w:rFonts w:ascii="Times New Roman" w:hAnsi="Times New Roman" w:cs="Times New Roman"/>
          <w:sz w:val="28"/>
        </w:rPr>
      </w:pPr>
    </w:p>
    <w:p w14:paraId="01720900"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0ED000A5" w14:textId="77777777" w:rsidR="005F24D0" w:rsidRPr="00A253CF" w:rsidRDefault="005F24D0" w:rsidP="005F24D0">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14:paraId="5CB583E5"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3A91D83F" w14:textId="77777777" w:rsidR="005F24D0" w:rsidRPr="00A253CF" w:rsidRDefault="005F24D0" w:rsidP="005F24D0">
      <w:pPr>
        <w:rPr>
          <w:rFonts w:ascii="Times New Roman" w:hAnsi="Times New Roman" w:cs="Times New Roman"/>
          <w:noProof/>
        </w:rPr>
      </w:pPr>
    </w:p>
    <w:p w14:paraId="0821C833" w14:textId="77777777" w:rsidR="005F24D0" w:rsidRPr="00A253CF" w:rsidRDefault="005F24D0" w:rsidP="005F24D0">
      <w:pPr>
        <w:rPr>
          <w:rFonts w:ascii="Times New Roman" w:hAnsi="Times New Roman" w:cs="Times New Roman"/>
          <w:noProof/>
        </w:rPr>
      </w:pPr>
    </w:p>
    <w:p w14:paraId="130A01CE" w14:textId="77777777" w:rsidR="005F24D0" w:rsidRPr="00A253CF" w:rsidRDefault="005F24D0" w:rsidP="005F24D0">
      <w:pPr>
        <w:rPr>
          <w:rFonts w:ascii="Times New Roman" w:hAnsi="Times New Roman" w:cs="Times New Roman"/>
          <w:noProof/>
        </w:rPr>
      </w:pPr>
    </w:p>
    <w:p w14:paraId="01F3F4EF" w14:textId="77777777" w:rsidR="005F24D0" w:rsidRPr="00A253CF" w:rsidRDefault="005F24D0" w:rsidP="005F24D0">
      <w:pPr>
        <w:rPr>
          <w:rFonts w:ascii="Times New Roman" w:hAnsi="Times New Roman" w:cs="Times New Roman"/>
          <w:b/>
          <w:noProof/>
          <w:sz w:val="28"/>
        </w:rPr>
      </w:pPr>
    </w:p>
    <w:p w14:paraId="0708380A" w14:textId="77777777" w:rsidR="005F24D0" w:rsidRPr="00A253CF" w:rsidRDefault="005F24D0" w:rsidP="005F24D0">
      <w:pPr>
        <w:rPr>
          <w:rFonts w:ascii="Times New Roman" w:hAnsi="Times New Roman" w:cs="Times New Roman"/>
          <w:b/>
          <w:noProof/>
          <w:sz w:val="28"/>
        </w:rPr>
      </w:pPr>
    </w:p>
    <w:p w14:paraId="615A887D" w14:textId="77777777" w:rsidR="005F24D0" w:rsidRPr="00A253CF" w:rsidRDefault="005F24D0" w:rsidP="005F24D0">
      <w:pPr>
        <w:rPr>
          <w:rFonts w:ascii="Times New Roman" w:hAnsi="Times New Roman" w:cs="Times New Roman"/>
          <w:b/>
          <w:noProof/>
          <w:sz w:val="28"/>
        </w:rPr>
      </w:pPr>
      <w:r w:rsidRPr="00A253CF">
        <w:rPr>
          <w:rFonts w:ascii="Times New Roman" w:hAnsi="Times New Roman" w:cs="Times New Roman"/>
          <w:b/>
          <w:noProof/>
          <w:sz w:val="28"/>
        </w:rPr>
        <w:br w:type="page"/>
      </w:r>
      <w:r>
        <w:rPr>
          <w:rFonts w:ascii="Times New Roman" w:hAnsi="Times New Roman" w:cs="Times New Roman"/>
          <w:b/>
          <w:sz w:val="28"/>
        </w:rPr>
        <w:lastRenderedPageBreak/>
        <w:t>4.2.8</w:t>
      </w:r>
      <w:r w:rsidRPr="00A253CF">
        <w:rPr>
          <w:rFonts w:ascii="Times New Roman" w:hAnsi="Times New Roman" w:cs="Times New Roman"/>
          <w:b/>
          <w:sz w:val="28"/>
        </w:rPr>
        <w:t xml:space="preserve"> COMPONENT DIAGRAM </w:t>
      </w:r>
    </w:p>
    <w:p w14:paraId="13D30748" w14:textId="68760E17" w:rsidR="005E318C" w:rsidRPr="005E318C" w:rsidRDefault="005E318C" w:rsidP="005E318C">
      <w:pPr>
        <w:rPr>
          <w:ins w:id="33" w:author="Praveen Vertilink" w:date="2024-11-13T15:42:00Z"/>
          <w:rFonts w:ascii="Times New Roman" w:hAnsi="Times New Roman" w:cs="Times New Roman"/>
          <w:b/>
          <w:sz w:val="32"/>
          <w:szCs w:val="24"/>
          <w:lang w:val="en-IN"/>
        </w:rPr>
      </w:pPr>
      <w:ins w:id="34" w:author="Praveen Vertilink" w:date="2024-11-13T15:42:00Z">
        <w:r w:rsidRPr="005E318C">
          <w:rPr>
            <w:rFonts w:ascii="Times New Roman" w:hAnsi="Times New Roman" w:cs="Times New Roman"/>
            <w:b/>
            <w:noProof/>
            <w:sz w:val="32"/>
            <w:szCs w:val="24"/>
            <w:lang w:val="en-IN"/>
          </w:rPr>
          <w:drawing>
            <wp:inline distT="0" distB="0" distL="0" distR="0" wp14:anchorId="769D83B7" wp14:editId="0B951165">
              <wp:extent cx="5943600" cy="3447143"/>
              <wp:effectExtent l="0" t="0" r="0" b="1270"/>
              <wp:docPr id="112618679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819" cy="3449010"/>
                      </a:xfrm>
                      <a:prstGeom prst="rect">
                        <a:avLst/>
                      </a:prstGeom>
                      <a:noFill/>
                      <a:ln>
                        <a:noFill/>
                      </a:ln>
                    </pic:spPr>
                  </pic:pic>
                </a:graphicData>
              </a:graphic>
            </wp:inline>
          </w:drawing>
        </w:r>
      </w:ins>
    </w:p>
    <w:p w14:paraId="6932FE5D" w14:textId="77777777" w:rsidR="005F24D0" w:rsidRPr="00A253CF" w:rsidDel="005E318C" w:rsidRDefault="005F24D0" w:rsidP="005F24D0">
      <w:pPr>
        <w:tabs>
          <w:tab w:val="left" w:pos="2610"/>
        </w:tabs>
        <w:spacing w:line="360" w:lineRule="auto"/>
        <w:jc w:val="both"/>
        <w:rPr>
          <w:del w:id="35" w:author="Praveen Vertilink" w:date="2024-11-13T15:42:00Z" w16du:dateUtc="2024-11-13T10:12:00Z"/>
          <w:rFonts w:ascii="Times New Roman" w:hAnsi="Times New Roman" w:cs="Times New Roman"/>
          <w:b/>
          <w:sz w:val="32"/>
          <w:szCs w:val="24"/>
        </w:rPr>
      </w:pPr>
    </w:p>
    <w:p w14:paraId="645513F8" w14:textId="77777777" w:rsidR="005F24D0" w:rsidRPr="00A253CF" w:rsidDel="005E318C" w:rsidRDefault="005F24D0" w:rsidP="005F24D0">
      <w:pPr>
        <w:tabs>
          <w:tab w:val="left" w:pos="5951"/>
        </w:tabs>
        <w:rPr>
          <w:del w:id="36" w:author="Praveen Vertilink" w:date="2024-11-13T15:42:00Z" w16du:dateUtc="2024-11-13T10:12:00Z"/>
          <w:rFonts w:ascii="Times New Roman" w:hAnsi="Times New Roman" w:cs="Times New Roman"/>
          <w:sz w:val="28"/>
        </w:rPr>
      </w:pPr>
    </w:p>
    <w:p w14:paraId="2EEBF74C" w14:textId="77777777" w:rsidR="005F24D0" w:rsidRPr="00A253CF" w:rsidRDefault="005F24D0" w:rsidP="005F24D0">
      <w:pPr>
        <w:rPr>
          <w:rFonts w:ascii="Times New Roman" w:hAnsi="Times New Roman" w:cs="Times New Roman"/>
          <w:b/>
          <w:noProof/>
          <w:sz w:val="24"/>
        </w:rPr>
      </w:pPr>
    </w:p>
    <w:p w14:paraId="2D7AEF29"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14:paraId="6035B57C"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p>
    <w:p w14:paraId="07803BBA" w14:textId="77777777" w:rsidR="005F24D0" w:rsidRPr="00A253CF" w:rsidRDefault="005F24D0" w:rsidP="005F24D0">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5D8014B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15A717D5" w14:textId="77777777" w:rsidR="005F24D0" w:rsidRPr="00A253CF" w:rsidRDefault="005F24D0" w:rsidP="005F24D0">
      <w:pPr>
        <w:rPr>
          <w:rFonts w:ascii="Times New Roman" w:hAnsi="Times New Roman" w:cs="Times New Roman"/>
          <w:b/>
          <w:noProof/>
          <w:sz w:val="24"/>
        </w:rPr>
      </w:pPr>
    </w:p>
    <w:p w14:paraId="464A0312" w14:textId="77777777" w:rsidR="005F24D0" w:rsidRPr="005F24D0" w:rsidRDefault="005F24D0" w:rsidP="005F24D0">
      <w:pPr>
        <w:rPr>
          <w:rFonts w:ascii="Times New Roman" w:hAnsi="Times New Roman" w:cs="Times New Roman"/>
          <w:b/>
          <w:noProof/>
          <w:sz w:val="28"/>
        </w:rPr>
      </w:pPr>
    </w:p>
    <w:p w14:paraId="2064A853" w14:textId="77777777" w:rsidR="005F24D0" w:rsidRPr="00A253CF" w:rsidRDefault="005F24D0" w:rsidP="005F24D0">
      <w:pPr>
        <w:rPr>
          <w:rFonts w:ascii="Times New Roman" w:hAnsi="Times New Roman" w:cs="Times New Roman"/>
          <w:sz w:val="24"/>
          <w:szCs w:val="24"/>
        </w:rPr>
      </w:pPr>
    </w:p>
    <w:p w14:paraId="509A4960" w14:textId="77777777" w:rsidR="005F24D0" w:rsidRPr="00A253CF"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4.2.9</w:t>
      </w:r>
      <w:r w:rsidRPr="00A253CF">
        <w:rPr>
          <w:rFonts w:ascii="Times New Roman" w:hAnsi="Times New Roman" w:cs="Times New Roman"/>
          <w:b/>
          <w:sz w:val="28"/>
        </w:rPr>
        <w:t xml:space="preserve"> </w:t>
      </w:r>
      <w:r w:rsidRPr="00A253CF">
        <w:rPr>
          <w:rFonts w:ascii="Times New Roman" w:hAnsi="Times New Roman" w:cs="Times New Roman"/>
          <w:b/>
          <w:sz w:val="28"/>
          <w:szCs w:val="28"/>
        </w:rPr>
        <w:t>DATA FLOW DIAGRAM</w:t>
      </w:r>
    </w:p>
    <w:p w14:paraId="49FDBDD1"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p>
    <w:p w14:paraId="2667E1E1" w14:textId="3D3503F7" w:rsidR="005F24D0" w:rsidRPr="00A253CF" w:rsidRDefault="00C0213C" w:rsidP="005F24D0">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7F85E19F" wp14:editId="3A9D3CDF">
                <wp:simplePos x="0" y="0"/>
                <wp:positionH relativeFrom="column">
                  <wp:posOffset>2737485</wp:posOffset>
                </wp:positionH>
                <wp:positionV relativeFrom="paragraph">
                  <wp:posOffset>2924810</wp:posOffset>
                </wp:positionV>
                <wp:extent cx="1459230" cy="1003300"/>
                <wp:effectExtent l="13335" t="5715" r="13335" b="10160"/>
                <wp:wrapNone/>
                <wp:docPr id="70487577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headEnd/>
                          <a:tailEnd/>
                        </a:ln>
                      </wps:spPr>
                      <wps:txbx>
                        <w:txbxContent>
                          <w:p w14:paraId="4D8A95EA" w14:textId="4975E5F2" w:rsidR="005F24D0" w:rsidRPr="00106EF9" w:rsidRDefault="00106EF9">
                            <w:pPr>
                              <w:jc w:val="center"/>
                              <w:rPr>
                                <w:szCs w:val="16"/>
                                <w:lang w:val="en-IN"/>
                                <w:rPrChange w:id="37" w:author="Praveen Vertilink" w:date="2024-11-13T17:02:00Z" w16du:dateUtc="2024-11-13T11:32:00Z">
                                  <w:rPr>
                                    <w:szCs w:val="16"/>
                                  </w:rPr>
                                </w:rPrChange>
                              </w:rPr>
                              <w:pPrChange w:id="38" w:author="Praveen Vertilink" w:date="2024-11-13T17:02:00Z" w16du:dateUtc="2024-11-13T11:32:00Z">
                                <w:pPr/>
                              </w:pPrChange>
                            </w:pPr>
                            <w:ins w:id="39" w:author="Praveen Vertilink" w:date="2024-11-13T17:02:00Z" w16du:dateUtc="2024-11-13T11:32:00Z">
                              <w:r>
                                <w:rPr>
                                  <w:szCs w:val="16"/>
                                  <w:lang w:val="en-IN"/>
                                </w:rPr>
                                <w:t>Data Cleaning</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5E19F" id="AutoShape 70" o:spid="_x0000_s1038" style="position:absolute;margin-left:215.55pt;margin-top:230.3pt;width:114.9pt;height: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">
                <v:textbox>
                  <w:txbxContent>
                    <w:p w14:paraId="4D8A95EA" w14:textId="4975E5F2" w:rsidR="005F24D0" w:rsidRPr="00106EF9" w:rsidRDefault="00106EF9">
                      <w:pPr>
                        <w:jc w:val="center"/>
                        <w:rPr>
                          <w:szCs w:val="16"/>
                          <w:lang w:val="en-IN"/>
                          <w:rPrChange w:id="35" w:author="Praveen Vertilink" w:date="2024-11-13T17:02:00Z" w16du:dateUtc="2024-11-13T11:32:00Z">
                            <w:rPr>
                              <w:szCs w:val="16"/>
                            </w:rPr>
                          </w:rPrChange>
                        </w:rPr>
                        <w:pPrChange w:id="36" w:author="Praveen Vertilink" w:date="2024-11-13T17:02:00Z" w16du:dateUtc="2024-11-13T11:32:00Z">
                          <w:pPr/>
                        </w:pPrChange>
                      </w:pPr>
                      <w:ins w:id="37" w:author="Praveen Vertilink" w:date="2024-11-13T17:02:00Z" w16du:dateUtc="2024-11-13T11:32:00Z">
                        <w:r>
                          <w:rPr>
                            <w:szCs w:val="16"/>
                            <w:lang w:val="en-IN"/>
                          </w:rPr>
                          <w:t>Data Cleaning</w:t>
                        </w:r>
                      </w:ins>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2992" behindDoc="0" locked="0" layoutInCell="1" allowOverlap="1" wp14:anchorId="4E2D85B9" wp14:editId="7D612F2F">
                <wp:simplePos x="0" y="0"/>
                <wp:positionH relativeFrom="column">
                  <wp:posOffset>1446530</wp:posOffset>
                </wp:positionH>
                <wp:positionV relativeFrom="paragraph">
                  <wp:posOffset>2091055</wp:posOffset>
                </wp:positionV>
                <wp:extent cx="1290955" cy="1044575"/>
                <wp:effectExtent l="8255" t="10160" r="43815" b="50165"/>
                <wp:wrapNone/>
                <wp:docPr id="50251912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34A26" id="AutoShape 73" o:spid="_x0000_s1026" type="#_x0000_t32" style="position:absolute;margin-left:113.9pt;margin-top:164.65pt;width:101.65pt;height:8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436FF8E0" wp14:editId="14485DDA">
                <wp:simplePos x="0" y="0"/>
                <wp:positionH relativeFrom="column">
                  <wp:posOffset>1948815</wp:posOffset>
                </wp:positionH>
                <wp:positionV relativeFrom="paragraph">
                  <wp:posOffset>1870710</wp:posOffset>
                </wp:positionV>
                <wp:extent cx="788670" cy="0"/>
                <wp:effectExtent l="5715" t="56515" r="15240" b="57785"/>
                <wp:wrapNone/>
                <wp:docPr id="125841832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EE546" id="AutoShape 72" o:spid="_x0000_s1026" type="#_x0000_t32" style="position:absolute;margin-left:153.45pt;margin-top:147.3pt;width:62.1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39AB8E14" wp14:editId="1750C15A">
                <wp:simplePos x="0" y="0"/>
                <wp:positionH relativeFrom="column">
                  <wp:posOffset>1608455</wp:posOffset>
                </wp:positionH>
                <wp:positionV relativeFrom="paragraph">
                  <wp:posOffset>697865</wp:posOffset>
                </wp:positionV>
                <wp:extent cx="1051560" cy="861695"/>
                <wp:effectExtent l="8255" t="55245" r="45085" b="6985"/>
                <wp:wrapNone/>
                <wp:docPr id="23775998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5D7AB" id="AutoShape 71" o:spid="_x0000_s1026" type="#_x0000_t32" style="position:absolute;margin-left:126.65pt;margin-top:54.95pt;width:82.8pt;height:67.8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057673E7" wp14:editId="2FCE0CEC">
                <wp:simplePos x="0" y="0"/>
                <wp:positionH relativeFrom="column">
                  <wp:posOffset>835660</wp:posOffset>
                </wp:positionH>
                <wp:positionV relativeFrom="paragraph">
                  <wp:posOffset>1559560</wp:posOffset>
                </wp:positionV>
                <wp:extent cx="1113155" cy="531495"/>
                <wp:effectExtent l="6985" t="12065" r="13335" b="8890"/>
                <wp:wrapNone/>
                <wp:docPr id="127000391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77BF175E" w14:textId="525DFBD2" w:rsidR="005F24D0" w:rsidRPr="00106EF9" w:rsidRDefault="00106EF9" w:rsidP="005F24D0">
                            <w:pPr>
                              <w:rPr>
                                <w:lang w:val="en-IN"/>
                                <w:rPrChange w:id="40" w:author="Praveen Vertilink" w:date="2024-11-13T17:00:00Z" w16du:dateUtc="2024-11-13T11:30:00Z">
                                  <w:rPr/>
                                </w:rPrChange>
                              </w:rPr>
                            </w:pPr>
                            <w:ins w:id="41" w:author="Praveen Vertilink" w:date="2024-11-13T17:00:00Z" w16du:dateUtc="2024-11-13T11:30:00Z">
                              <w:r>
                                <w:rPr>
                                  <w:lang w:val="en-IN"/>
                                </w:rPr>
                                <w:t>User</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7673E7" id="AutoShape 69" o:spid="_x0000_s1039" style="position:absolute;margin-left:65.8pt;margin-top:122.8pt;width:87.65pt;height:4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DafclPKQIAAE0EAAAOAAAAAAAAAAAAAAAAAC4CAABkcnMvZTJv&#10;RG9jLnhtbFBLAQItABQABgAIAAAAIQAtZJcd3QAAAAsBAAAPAAAAAAAAAAAAAAAAAIMEAABkcnMv&#10;ZG93bnJldi54bWxQSwUGAAAAAAQABADzAAAAjQUAAAAA&#10;">
                <v:textbox>
                  <w:txbxContent>
                    <w:p w14:paraId="77BF175E" w14:textId="525DFBD2" w:rsidR="005F24D0" w:rsidRPr="00106EF9" w:rsidRDefault="00106EF9" w:rsidP="005F24D0">
                      <w:pPr>
                        <w:rPr>
                          <w:lang w:val="en-IN"/>
                          <w:rPrChange w:id="40" w:author="Praveen Vertilink" w:date="2024-11-13T17:00:00Z" w16du:dateUtc="2024-11-13T11:30:00Z">
                            <w:rPr/>
                          </w:rPrChange>
                        </w:rPr>
                      </w:pPr>
                      <w:ins w:id="41" w:author="Praveen Vertilink" w:date="2024-11-13T17:00:00Z" w16du:dateUtc="2024-11-13T11:30:00Z">
                        <w:r>
                          <w:rPr>
                            <w:lang w:val="en-IN"/>
                          </w:rPr>
                          <w:t>User</w:t>
                        </w:r>
                      </w:ins>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7872" behindDoc="0" locked="0" layoutInCell="1" allowOverlap="1" wp14:anchorId="2C492835" wp14:editId="01332809">
                <wp:simplePos x="0" y="0"/>
                <wp:positionH relativeFrom="column">
                  <wp:posOffset>2660015</wp:posOffset>
                </wp:positionH>
                <wp:positionV relativeFrom="paragraph">
                  <wp:posOffset>468630</wp:posOffset>
                </wp:positionV>
                <wp:extent cx="1337310" cy="605155"/>
                <wp:effectExtent l="12065" t="6985" r="12700" b="6985"/>
                <wp:wrapNone/>
                <wp:docPr id="120541361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headEnd/>
                          <a:tailEnd/>
                        </a:ln>
                      </wps:spPr>
                      <wps:txbx>
                        <w:txbxContent>
                          <w:p w14:paraId="3AFCFE3C" w14:textId="4862A97D" w:rsidR="005F24D0" w:rsidRPr="00106EF9" w:rsidRDefault="00106EF9">
                            <w:pPr>
                              <w:jc w:val="center"/>
                              <w:rPr>
                                <w:szCs w:val="16"/>
                                <w:lang w:val="en-IN"/>
                                <w:rPrChange w:id="42" w:author="Praveen Vertilink" w:date="2024-11-13T17:01:00Z" w16du:dateUtc="2024-11-13T11:31:00Z">
                                  <w:rPr>
                                    <w:szCs w:val="16"/>
                                  </w:rPr>
                                </w:rPrChange>
                              </w:rPr>
                              <w:pPrChange w:id="43" w:author="Praveen Vertilink" w:date="2024-11-13T17:01:00Z" w16du:dateUtc="2024-11-13T11:31:00Z">
                                <w:pPr/>
                              </w:pPrChange>
                            </w:pPr>
                            <w:ins w:id="44" w:author="Praveen Vertilink" w:date="2024-11-13T17:01:00Z" w16du:dateUtc="2024-11-13T11:31:00Z">
                              <w:r>
                                <w:rPr>
                                  <w:szCs w:val="16"/>
                                  <w:lang w:val="en-IN"/>
                                </w:rPr>
                                <w:t>Gathering the Dataset</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92835" id="AutoShape 68" o:spid="_x0000_s1040" style="position:absolute;margin-left:209.45pt;margin-top:36.9pt;width:105.3pt;height:4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QYKA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">
                <v:textbox>
                  <w:txbxContent>
                    <w:p w14:paraId="3AFCFE3C" w14:textId="4862A97D" w:rsidR="005F24D0" w:rsidRPr="00106EF9" w:rsidRDefault="00106EF9">
                      <w:pPr>
                        <w:jc w:val="center"/>
                        <w:rPr>
                          <w:szCs w:val="16"/>
                          <w:lang w:val="en-IN"/>
                          <w:rPrChange w:id="45" w:author="Praveen Vertilink" w:date="2024-11-13T17:01:00Z" w16du:dateUtc="2024-11-13T11:31:00Z">
                            <w:rPr>
                              <w:szCs w:val="16"/>
                            </w:rPr>
                          </w:rPrChange>
                        </w:rPr>
                        <w:pPrChange w:id="46" w:author="Praveen Vertilink" w:date="2024-11-13T17:01:00Z" w16du:dateUtc="2024-11-13T11:31:00Z">
                          <w:pPr/>
                        </w:pPrChange>
                      </w:pPr>
                      <w:ins w:id="47" w:author="Praveen Vertilink" w:date="2024-11-13T17:01:00Z" w16du:dateUtc="2024-11-13T11:31:00Z">
                        <w:r>
                          <w:rPr>
                            <w:szCs w:val="16"/>
                            <w:lang w:val="en-IN"/>
                          </w:rPr>
                          <w:t>Gathering the Dataset</w:t>
                        </w:r>
                      </w:ins>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0D983114" wp14:editId="50197814">
                <wp:simplePos x="0" y="0"/>
                <wp:positionH relativeFrom="column">
                  <wp:posOffset>2737485</wp:posOffset>
                </wp:positionH>
                <wp:positionV relativeFrom="paragraph">
                  <wp:posOffset>1651000</wp:posOffset>
                </wp:positionV>
                <wp:extent cx="1259840" cy="549910"/>
                <wp:effectExtent l="13335" t="8255" r="12700" b="13335"/>
                <wp:wrapNone/>
                <wp:docPr id="115546786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headEnd/>
                          <a:tailEnd/>
                        </a:ln>
                      </wps:spPr>
                      <wps:txbx>
                        <w:txbxContent>
                          <w:p w14:paraId="47E8E1C0" w14:textId="5E3EC909" w:rsidR="005F24D0" w:rsidRPr="00106EF9" w:rsidRDefault="00106EF9">
                            <w:pPr>
                              <w:jc w:val="center"/>
                              <w:rPr>
                                <w:szCs w:val="16"/>
                                <w:lang w:val="en-IN"/>
                                <w:rPrChange w:id="45" w:author="Praveen Vertilink" w:date="2024-11-13T17:01:00Z" w16du:dateUtc="2024-11-13T11:31:00Z">
                                  <w:rPr>
                                    <w:szCs w:val="16"/>
                                  </w:rPr>
                                </w:rPrChange>
                              </w:rPr>
                              <w:pPrChange w:id="46" w:author="Praveen Vertilink" w:date="2024-11-13T17:01:00Z" w16du:dateUtc="2024-11-13T11:31:00Z">
                                <w:pPr/>
                              </w:pPrChange>
                            </w:pPr>
                            <w:ins w:id="47" w:author="Praveen Vertilink" w:date="2024-11-13T17:01:00Z" w16du:dateUtc="2024-11-13T11:31:00Z">
                              <w:r>
                                <w:rPr>
                                  <w:szCs w:val="16"/>
                                  <w:lang w:val="en-IN"/>
                                </w:rPr>
                                <w:t>Examination of Data</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983114" id="AutoShape 67" o:spid="_x0000_s1041" style="position:absolute;margin-left:215.55pt;margin-top:130pt;width:99.2pt;height:4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">
                <v:textbox>
                  <w:txbxContent>
                    <w:p w14:paraId="47E8E1C0" w14:textId="5E3EC909" w:rsidR="005F24D0" w:rsidRPr="00106EF9" w:rsidRDefault="00106EF9">
                      <w:pPr>
                        <w:jc w:val="center"/>
                        <w:rPr>
                          <w:szCs w:val="16"/>
                          <w:lang w:val="en-IN"/>
                          <w:rPrChange w:id="51" w:author="Praveen Vertilink" w:date="2024-11-13T17:01:00Z" w16du:dateUtc="2024-11-13T11:31:00Z">
                            <w:rPr>
                              <w:szCs w:val="16"/>
                            </w:rPr>
                          </w:rPrChange>
                        </w:rPr>
                        <w:pPrChange w:id="52" w:author="Praveen Vertilink" w:date="2024-11-13T17:01:00Z" w16du:dateUtc="2024-11-13T11:31:00Z">
                          <w:pPr/>
                        </w:pPrChange>
                      </w:pPr>
                      <w:ins w:id="53" w:author="Praveen Vertilink" w:date="2024-11-13T17:01:00Z" w16du:dateUtc="2024-11-13T11:31:00Z">
                        <w:r>
                          <w:rPr>
                            <w:szCs w:val="16"/>
                            <w:lang w:val="en-IN"/>
                          </w:rPr>
                          <w:t>Examination of Data</w:t>
                        </w:r>
                      </w:ins>
                    </w:p>
                  </w:txbxContent>
                </v:textbox>
              </v:roundrect>
            </w:pict>
          </mc:Fallback>
        </mc:AlternateContent>
      </w:r>
      <w:r w:rsidR="005F24D0" w:rsidRPr="00A253CF">
        <w:rPr>
          <w:rFonts w:ascii="Times New Roman" w:hAnsi="Times New Roman" w:cs="Times New Roman"/>
          <w:b/>
          <w:sz w:val="28"/>
          <w:szCs w:val="28"/>
        </w:rPr>
        <w:br w:type="page"/>
      </w:r>
    </w:p>
    <w:p w14:paraId="7A513E3D"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9CDB1A2"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bCs/>
          <w:sz w:val="28"/>
        </w:rPr>
        <w:t>Level 1</w:t>
      </w:r>
    </w:p>
    <w:p w14:paraId="032456EB" w14:textId="3C5063E2" w:rsidR="005F24D0" w:rsidRPr="00A253CF" w:rsidRDefault="00C0213C" w:rsidP="005F24D0">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229F8C1B" wp14:editId="654FAA98">
                <wp:simplePos x="0" y="0"/>
                <wp:positionH relativeFrom="column">
                  <wp:posOffset>1291590</wp:posOffset>
                </wp:positionH>
                <wp:positionV relativeFrom="paragraph">
                  <wp:posOffset>267335</wp:posOffset>
                </wp:positionV>
                <wp:extent cx="2571115" cy="3705860"/>
                <wp:effectExtent l="81915" t="24765" r="23495" b="22225"/>
                <wp:wrapNone/>
                <wp:docPr id="140264290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115" cy="3705860"/>
                          <a:chOff x="3474" y="3114"/>
                          <a:chExt cx="4049" cy="5836"/>
                        </a:xfrm>
                      </wpg:grpSpPr>
                      <wps:wsp>
                        <wps:cNvPr id="1320489141"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897F3A" w14:textId="473B7730" w:rsidR="005F24D0" w:rsidRPr="00106EF9" w:rsidRDefault="00106EF9">
                              <w:pPr>
                                <w:jc w:val="center"/>
                                <w:rPr>
                                  <w:szCs w:val="24"/>
                                  <w:lang w:val="en-IN"/>
                                  <w:rPrChange w:id="48" w:author="Praveen Vertilink" w:date="2024-11-13T17:03:00Z" w16du:dateUtc="2024-11-13T11:33:00Z">
                                    <w:rPr>
                                      <w:szCs w:val="24"/>
                                    </w:rPr>
                                  </w:rPrChange>
                                </w:rPr>
                                <w:pPrChange w:id="49" w:author="Praveen Vertilink" w:date="2024-11-13T17:03:00Z" w16du:dateUtc="2024-11-13T11:33:00Z">
                                  <w:pPr/>
                                </w:pPrChange>
                              </w:pPr>
                              <w:ins w:id="50" w:author="Praveen Vertilink" w:date="2024-11-13T17:03:00Z" w16du:dateUtc="2024-11-13T11:33:00Z">
                                <w:r>
                                  <w:rPr>
                                    <w:szCs w:val="24"/>
                                    <w:lang w:val="en-IN"/>
                                  </w:rPr>
                                  <w:t>Result</w:t>
                                </w:r>
                              </w:ins>
                            </w:p>
                          </w:txbxContent>
                        </wps:txbx>
                        <wps:bodyPr rot="0" vert="horz" wrap="square" lIns="91440" tIns="45720" rIns="91440" bIns="45720" anchor="t" anchorCtr="0" upright="1">
                          <a:noAutofit/>
                        </wps:bodyPr>
                      </wps:wsp>
                      <wps:wsp>
                        <wps:cNvPr id="1262212519"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AD3B2" w14:textId="5DB68FB5" w:rsidR="005F24D0" w:rsidRPr="00106EF9" w:rsidRDefault="00106EF9">
                              <w:pPr>
                                <w:jc w:val="center"/>
                                <w:rPr>
                                  <w:szCs w:val="24"/>
                                  <w:lang w:val="en-IN"/>
                                  <w:rPrChange w:id="51" w:author="Praveen Vertilink" w:date="2024-11-13T17:02:00Z" w16du:dateUtc="2024-11-13T11:32:00Z">
                                    <w:rPr>
                                      <w:szCs w:val="24"/>
                                    </w:rPr>
                                  </w:rPrChange>
                                </w:rPr>
                                <w:pPrChange w:id="52" w:author="Praveen Vertilink" w:date="2024-11-13T17:02:00Z" w16du:dateUtc="2024-11-13T11:32:00Z">
                                  <w:pPr/>
                                </w:pPrChange>
                              </w:pPr>
                              <w:ins w:id="53" w:author="Praveen Vertilink" w:date="2024-11-13T17:02:00Z" w16du:dateUtc="2024-11-13T11:32:00Z">
                                <w:r>
                                  <w:rPr>
                                    <w:szCs w:val="24"/>
                                    <w:lang w:val="en-IN"/>
                                  </w:rPr>
                                  <w:t>Model Implementation</w:t>
                                </w:r>
                              </w:ins>
                            </w:p>
                          </w:txbxContent>
                        </wps:txbx>
                        <wps:bodyPr rot="0" vert="horz" wrap="square" lIns="91440" tIns="45720" rIns="91440" bIns="45720" anchor="t" anchorCtr="0" upright="1">
                          <a:noAutofit/>
                        </wps:bodyPr>
                      </wps:wsp>
                      <wps:wsp>
                        <wps:cNvPr id="876315021"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3C19EA" w14:textId="46CB630D" w:rsidR="005F24D0" w:rsidRPr="00106EF9" w:rsidRDefault="00106EF9">
                              <w:pPr>
                                <w:jc w:val="center"/>
                                <w:rPr>
                                  <w:szCs w:val="24"/>
                                  <w:lang w:val="en-IN"/>
                                  <w:rPrChange w:id="54" w:author="Praveen Vertilink" w:date="2024-11-13T17:02:00Z" w16du:dateUtc="2024-11-13T11:32:00Z">
                                    <w:rPr>
                                      <w:szCs w:val="24"/>
                                    </w:rPr>
                                  </w:rPrChange>
                                </w:rPr>
                                <w:pPrChange w:id="55" w:author="Praveen Vertilink" w:date="2024-11-13T17:02:00Z" w16du:dateUtc="2024-11-13T11:32:00Z">
                                  <w:pPr/>
                                </w:pPrChange>
                              </w:pPr>
                              <w:ins w:id="56" w:author="Praveen Vertilink" w:date="2024-11-13T17:02:00Z" w16du:dateUtc="2024-11-13T11:32:00Z">
                                <w:r>
                                  <w:rPr>
                                    <w:szCs w:val="24"/>
                                    <w:lang w:val="en-IN"/>
                                  </w:rPr>
                                  <w:t>Model Learning</w:t>
                                </w:r>
                              </w:ins>
                            </w:p>
                          </w:txbxContent>
                        </wps:txbx>
                        <wps:bodyPr rot="0" vert="horz" wrap="square" lIns="91440" tIns="45720" rIns="91440" bIns="45720" anchor="t" anchorCtr="0" upright="1">
                          <a:noAutofit/>
                        </wps:bodyPr>
                      </wps:wsp>
                      <wps:wsp>
                        <wps:cNvPr id="133767244"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25FDC1" w14:textId="6AAF2374" w:rsidR="005F24D0" w:rsidRPr="00106EF9" w:rsidRDefault="00106EF9">
                              <w:pPr>
                                <w:jc w:val="center"/>
                                <w:rPr>
                                  <w:szCs w:val="24"/>
                                  <w:lang w:val="en-IN"/>
                                  <w:rPrChange w:id="57" w:author="Praveen Vertilink" w:date="2024-11-13T17:02:00Z" w16du:dateUtc="2024-11-13T11:32:00Z">
                                    <w:rPr>
                                      <w:szCs w:val="24"/>
                                    </w:rPr>
                                  </w:rPrChange>
                                </w:rPr>
                                <w:pPrChange w:id="58" w:author="Praveen Vertilink" w:date="2024-11-13T17:03:00Z" w16du:dateUtc="2024-11-13T11:33:00Z">
                                  <w:pPr/>
                                </w:pPrChange>
                              </w:pPr>
                              <w:ins w:id="59" w:author="Praveen Vertilink" w:date="2024-11-13T17:02:00Z" w16du:dateUtc="2024-11-13T11:32:00Z">
                                <w:r>
                                  <w:rPr>
                                    <w:szCs w:val="24"/>
                                    <w:lang w:val="en-IN"/>
                                  </w:rPr>
                                  <w:t>Model Assessment</w:t>
                                </w:r>
                              </w:ins>
                            </w:p>
                          </w:txbxContent>
                        </wps:txbx>
                        <wps:bodyPr rot="0" vert="horz" wrap="square" lIns="91440" tIns="45720" rIns="91440" bIns="45720" anchor="t" anchorCtr="0" upright="1">
                          <a:noAutofit/>
                        </wps:bodyPr>
                      </wps:wsp>
                      <wps:wsp>
                        <wps:cNvPr id="489343296"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94520796" name="AutoShape 107"/>
                        <wps:cNvCnPr>
                          <a:cxnSpLocks noChangeShapeType="1"/>
                        </wps:cNvCnPr>
                        <wps:spPr bwMode="auto">
                          <a:xfrm>
                            <a:off x="3474" y="5476"/>
                            <a:ext cx="0" cy="44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7397106" name="AutoShape 108"/>
                        <wps:cNvCnPr>
                          <a:cxnSpLocks noChangeShapeType="1"/>
                        </wps:cNvCnPr>
                        <wps:spPr bwMode="auto">
                          <a:xfrm flipH="1">
                            <a:off x="6089" y="5732"/>
                            <a:ext cx="5" cy="46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046818878" name="AutoShape 19"/>
                        <wps:cNvCnPr>
                          <a:cxnSpLocks noChangeShapeType="1"/>
                        </wps:cNvCnPr>
                        <wps:spPr bwMode="auto">
                          <a:xfrm>
                            <a:off x="6089" y="7336"/>
                            <a:ext cx="12" cy="645"/>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29F8C1B" id="Group 101" o:spid="_x0000_s1042" style="position:absolute;margin-left:101.7pt;margin-top:21.05pt;width:202.45pt;height:291.8pt;z-index:251734016"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">
                <v:roundrect id="AutoShape 102" o:spid="_x0000_s1043"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" fillcolor="white [3201]" strokecolor="#002060" strokeweight="2.5pt">
                  <v:shadow color="#868686"/>
                  <v:textbox>
                    <w:txbxContent>
                      <w:p w14:paraId="6C897F3A" w14:textId="473B7730" w:rsidR="005F24D0" w:rsidRPr="00106EF9" w:rsidRDefault="00106EF9">
                        <w:pPr>
                          <w:jc w:val="center"/>
                          <w:rPr>
                            <w:szCs w:val="24"/>
                            <w:lang w:val="en-IN"/>
                            <w:rPrChange w:id="66" w:author="Praveen Vertilink" w:date="2024-11-13T17:03:00Z" w16du:dateUtc="2024-11-13T11:33:00Z">
                              <w:rPr>
                                <w:szCs w:val="24"/>
                              </w:rPr>
                            </w:rPrChange>
                          </w:rPr>
                          <w:pPrChange w:id="67" w:author="Praveen Vertilink" w:date="2024-11-13T17:03:00Z" w16du:dateUtc="2024-11-13T11:33:00Z">
                            <w:pPr/>
                          </w:pPrChange>
                        </w:pPr>
                        <w:ins w:id="68" w:author="Praveen Vertilink" w:date="2024-11-13T17:03:00Z" w16du:dateUtc="2024-11-13T11:33:00Z">
                          <w:r>
                            <w:rPr>
                              <w:szCs w:val="24"/>
                              <w:lang w:val="en-IN"/>
                            </w:rPr>
                            <w:t>Result</w:t>
                          </w:r>
                        </w:ins>
                      </w:p>
                    </w:txbxContent>
                  </v:textbox>
                </v:roundrect>
                <v:rect id="Rectangle 5" o:spid="_x0000_s1044"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" fillcolor="white [3201]" strokecolor="#002060" strokeweight="2.5pt">
                  <v:shadow color="#868686"/>
                  <v:textbox>
                    <w:txbxContent>
                      <w:p w14:paraId="25EAD3B2" w14:textId="5DB68FB5" w:rsidR="005F24D0" w:rsidRPr="00106EF9" w:rsidRDefault="00106EF9">
                        <w:pPr>
                          <w:jc w:val="center"/>
                          <w:rPr>
                            <w:szCs w:val="24"/>
                            <w:lang w:val="en-IN"/>
                            <w:rPrChange w:id="69" w:author="Praveen Vertilink" w:date="2024-11-13T17:02:00Z" w16du:dateUtc="2024-11-13T11:32:00Z">
                              <w:rPr>
                                <w:szCs w:val="24"/>
                              </w:rPr>
                            </w:rPrChange>
                          </w:rPr>
                          <w:pPrChange w:id="70" w:author="Praveen Vertilink" w:date="2024-11-13T17:02:00Z" w16du:dateUtc="2024-11-13T11:32:00Z">
                            <w:pPr/>
                          </w:pPrChange>
                        </w:pPr>
                        <w:ins w:id="71" w:author="Praveen Vertilink" w:date="2024-11-13T17:02:00Z" w16du:dateUtc="2024-11-13T11:32:00Z">
                          <w:r>
                            <w:rPr>
                              <w:szCs w:val="24"/>
                              <w:lang w:val="en-IN"/>
                            </w:rPr>
                            <w:t>Model Implementation</w:t>
                          </w:r>
                        </w:ins>
                      </w:p>
                    </w:txbxContent>
                  </v:textbox>
                </v:rect>
                <v:roundrect id="AutoShape 104" o:spid="_x0000_s1045"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" fillcolor="white [3201]" strokecolor="#002060" strokeweight="2.5pt">
                  <v:shadow color="#868686"/>
                  <v:textbox>
                    <w:txbxContent>
                      <w:p w14:paraId="643C19EA" w14:textId="46CB630D" w:rsidR="005F24D0" w:rsidRPr="00106EF9" w:rsidRDefault="00106EF9">
                        <w:pPr>
                          <w:jc w:val="center"/>
                          <w:rPr>
                            <w:szCs w:val="24"/>
                            <w:lang w:val="en-IN"/>
                            <w:rPrChange w:id="72" w:author="Praveen Vertilink" w:date="2024-11-13T17:02:00Z" w16du:dateUtc="2024-11-13T11:32:00Z">
                              <w:rPr>
                                <w:szCs w:val="24"/>
                              </w:rPr>
                            </w:rPrChange>
                          </w:rPr>
                          <w:pPrChange w:id="73" w:author="Praveen Vertilink" w:date="2024-11-13T17:02:00Z" w16du:dateUtc="2024-11-13T11:32:00Z">
                            <w:pPr/>
                          </w:pPrChange>
                        </w:pPr>
                        <w:ins w:id="74" w:author="Praveen Vertilink" w:date="2024-11-13T17:02:00Z" w16du:dateUtc="2024-11-13T11:32:00Z">
                          <w:r>
                            <w:rPr>
                              <w:szCs w:val="24"/>
                              <w:lang w:val="en-IN"/>
                            </w:rPr>
                            <w:t>Model Learning</w:t>
                          </w:r>
                        </w:ins>
                      </w:p>
                    </w:txbxContent>
                  </v:textbox>
                </v:roundrect>
                <v:roundrect id="AutoShape 105" o:spid="_x0000_s1046"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" fillcolor="white [3201]" strokecolor="#002060" strokeweight="2.5pt">
                  <v:shadow color="#868686"/>
                  <v:textbox>
                    <w:txbxContent>
                      <w:p w14:paraId="5625FDC1" w14:textId="6AAF2374" w:rsidR="005F24D0" w:rsidRPr="00106EF9" w:rsidRDefault="00106EF9">
                        <w:pPr>
                          <w:jc w:val="center"/>
                          <w:rPr>
                            <w:szCs w:val="24"/>
                            <w:lang w:val="en-IN"/>
                            <w:rPrChange w:id="75" w:author="Praveen Vertilink" w:date="2024-11-13T17:02:00Z" w16du:dateUtc="2024-11-13T11:32:00Z">
                              <w:rPr>
                                <w:szCs w:val="24"/>
                              </w:rPr>
                            </w:rPrChange>
                          </w:rPr>
                          <w:pPrChange w:id="76" w:author="Praveen Vertilink" w:date="2024-11-13T17:03:00Z" w16du:dateUtc="2024-11-13T11:33:00Z">
                            <w:pPr/>
                          </w:pPrChange>
                        </w:pPr>
                        <w:ins w:id="77" w:author="Praveen Vertilink" w:date="2024-11-13T17:02:00Z" w16du:dateUtc="2024-11-13T11:32:00Z">
                          <w:r>
                            <w:rPr>
                              <w:szCs w:val="24"/>
                              <w:lang w:val="en-IN"/>
                            </w:rPr>
                            <w:t>Model Assessment</w:t>
                          </w:r>
                        </w:ins>
                      </w:p>
                    </w:txbxContent>
                  </v:textbox>
                </v:roundrect>
                <v:shapetype id="_x0000_t32" coordsize="21600,21600" o:spt="32" o:oned="t" path="m,l21600,21600e" filled="f">
                  <v:path arrowok="t" fillok="f" o:connecttype="none"/>
                  <o:lock v:ext="edit" shapetype="t"/>
                </v:shapetype>
                <v:shape id="AutoShape 106" o:spid="_x0000_s1047"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" strokecolor="#002060" strokeweight="2.5pt">
                  <v:stroke startarrow="block" endarrow="block"/>
                  <v:shadow color="#868686"/>
                </v:shape>
                <v:shape id="AutoShape 107" o:spid="_x0000_s1048"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" strokecolor="#002060" strokeweight="2.5pt">
                  <v:stroke endarrow="block"/>
                  <v:shadow color="#868686"/>
                </v:shape>
                <v:shape id="AutoShape 108" o:spid="_x0000_s1049"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" strokecolor="#002060" strokeweight="2.5pt">
                  <v:stroke endarrow="block"/>
                  <v:shadow color="#868686"/>
                </v:shape>
                <v:shape id="AutoShape 19" o:spid="_x0000_s1050"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" strokecolor="#002060" strokeweight="2.5pt">
                  <v:stroke endarrow="block"/>
                  <v:shadow color="#868686"/>
                </v:shape>
              </v:group>
            </w:pict>
          </mc:Fallback>
        </mc:AlternateContent>
      </w:r>
    </w:p>
    <w:p w14:paraId="2427184A" w14:textId="77777777" w:rsidR="005F24D0" w:rsidRPr="00A253CF" w:rsidRDefault="005F24D0" w:rsidP="005F24D0">
      <w:pPr>
        <w:rPr>
          <w:rFonts w:ascii="Times New Roman" w:hAnsi="Times New Roman" w:cs="Times New Roman"/>
          <w:sz w:val="28"/>
        </w:rPr>
      </w:pPr>
    </w:p>
    <w:p w14:paraId="0ADB9B17" w14:textId="77777777" w:rsidR="005F24D0" w:rsidRPr="00A253CF" w:rsidRDefault="005F24D0" w:rsidP="005F24D0">
      <w:pPr>
        <w:rPr>
          <w:rFonts w:ascii="Times New Roman" w:hAnsi="Times New Roman" w:cs="Times New Roman"/>
          <w:sz w:val="28"/>
        </w:rPr>
      </w:pPr>
    </w:p>
    <w:p w14:paraId="25D9816C" w14:textId="77777777" w:rsidR="005F24D0" w:rsidRPr="00A253CF" w:rsidRDefault="005F24D0" w:rsidP="005F24D0">
      <w:pPr>
        <w:rPr>
          <w:rFonts w:ascii="Times New Roman" w:hAnsi="Times New Roman" w:cs="Times New Roman"/>
          <w:sz w:val="28"/>
        </w:rPr>
      </w:pPr>
    </w:p>
    <w:p w14:paraId="2446CB53" w14:textId="77777777" w:rsidR="005F24D0" w:rsidRPr="00A253CF" w:rsidRDefault="005F24D0" w:rsidP="005F24D0">
      <w:pPr>
        <w:rPr>
          <w:rFonts w:ascii="Times New Roman" w:hAnsi="Times New Roman" w:cs="Times New Roman"/>
          <w:sz w:val="28"/>
        </w:rPr>
      </w:pPr>
    </w:p>
    <w:p w14:paraId="4AF306BE" w14:textId="77777777" w:rsidR="005F24D0" w:rsidRPr="00A253CF" w:rsidRDefault="005F24D0" w:rsidP="005F24D0">
      <w:pPr>
        <w:rPr>
          <w:rFonts w:ascii="Times New Roman" w:hAnsi="Times New Roman" w:cs="Times New Roman"/>
          <w:sz w:val="28"/>
        </w:rPr>
      </w:pPr>
    </w:p>
    <w:p w14:paraId="68568DD3" w14:textId="77777777" w:rsidR="005F24D0" w:rsidRPr="00A253CF" w:rsidRDefault="005F24D0" w:rsidP="005F24D0">
      <w:pPr>
        <w:tabs>
          <w:tab w:val="left" w:pos="5715"/>
        </w:tabs>
        <w:spacing w:line="360" w:lineRule="auto"/>
        <w:jc w:val="both"/>
        <w:rPr>
          <w:rFonts w:ascii="Times New Roman" w:hAnsi="Times New Roman" w:cs="Times New Roman"/>
          <w:b/>
          <w:sz w:val="24"/>
          <w:szCs w:val="24"/>
        </w:rPr>
      </w:pPr>
    </w:p>
    <w:p w14:paraId="5B8BB995"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A5B727B"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41439AFF"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599DF8F5" w14:textId="77777777" w:rsidR="005F24D0" w:rsidRPr="00BA64CA" w:rsidRDefault="005F24D0" w:rsidP="005F24D0">
      <w:pPr>
        <w:rPr>
          <w:rFonts w:ascii="Times New Roman" w:hAnsi="Times New Roman" w:cs="Times New Roman"/>
          <w:b/>
          <w:sz w:val="28"/>
        </w:rPr>
      </w:pPr>
    </w:p>
    <w:p w14:paraId="1C64C46B" w14:textId="77777777" w:rsidR="005F24D0" w:rsidRPr="0072632D" w:rsidRDefault="005F24D0" w:rsidP="005F24D0">
      <w:pPr>
        <w:ind w:left="2880" w:firstLine="720"/>
        <w:rPr>
          <w:rFonts w:ascii="Times New Roman" w:hAnsi="Times New Roman" w:cs="Times New Roman"/>
          <w:sz w:val="24"/>
        </w:rPr>
      </w:pPr>
      <w:r>
        <w:rPr>
          <w:rFonts w:ascii="Times New Roman" w:hAnsi="Times New Roman" w:cs="Times New Roman"/>
          <w:sz w:val="24"/>
        </w:rPr>
        <w:t>Fig 4.9</w:t>
      </w:r>
      <w:r w:rsidRPr="0072632D">
        <w:rPr>
          <w:rFonts w:ascii="Times New Roman" w:hAnsi="Times New Roman" w:cs="Times New Roman"/>
          <w:sz w:val="24"/>
        </w:rPr>
        <w:t>: Data Flow Diagrams</w:t>
      </w:r>
    </w:p>
    <w:p w14:paraId="60D0088C" w14:textId="77777777" w:rsidR="005F24D0" w:rsidRPr="0072632D" w:rsidRDefault="005F24D0" w:rsidP="005F24D0">
      <w:pPr>
        <w:tabs>
          <w:tab w:val="left" w:pos="5715"/>
        </w:tabs>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EXPLANATION:</w:t>
      </w:r>
    </w:p>
    <w:p w14:paraId="27E4CE3C" w14:textId="77777777" w:rsidR="005F24D0" w:rsidRPr="0072632D" w:rsidRDefault="005F24D0" w:rsidP="005F24D0">
      <w:pPr>
        <w:spacing w:line="360" w:lineRule="auto"/>
        <w:jc w:val="both"/>
        <w:rPr>
          <w:rFonts w:ascii="Times New Roman" w:hAnsi="Times New Roman" w:cs="Times New Roman"/>
        </w:rPr>
      </w:pPr>
      <w:r w:rsidRPr="0072632D">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0FC89271" w14:textId="77777777" w:rsidR="005F24D0" w:rsidRDefault="005F24D0" w:rsidP="005F24D0">
      <w:pPr>
        <w:spacing w:line="360" w:lineRule="auto"/>
        <w:ind w:firstLine="720"/>
        <w:jc w:val="both"/>
        <w:rPr>
          <w:rFonts w:ascii="Times New Roman" w:hAnsi="Times New Roman" w:cs="Times New Roman"/>
        </w:rPr>
      </w:pPr>
      <w:r w:rsidRPr="0072632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CA6A6D6" w14:textId="77777777" w:rsidR="005F24D0" w:rsidRDefault="005F24D0">
      <w:pPr>
        <w:rPr>
          <w:rFonts w:ascii="Times New Roman" w:hAnsi="Times New Roman" w:cs="Times New Roman"/>
        </w:rPr>
      </w:pPr>
      <w:r>
        <w:rPr>
          <w:rFonts w:ascii="Times New Roman" w:hAnsi="Times New Roman" w:cs="Times New Roman"/>
        </w:rPr>
        <w:br w:type="page"/>
      </w:r>
    </w:p>
    <w:p w14:paraId="405B128B" w14:textId="77777777" w:rsidR="005F24D0" w:rsidRPr="00A253CF" w:rsidRDefault="005F24D0" w:rsidP="005F24D0">
      <w:pPr>
        <w:rPr>
          <w:rFonts w:ascii="Times New Roman" w:hAnsi="Times New Roman" w:cs="Times New Roman"/>
          <w:b/>
          <w:noProof/>
          <w:sz w:val="24"/>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14:paraId="00E33E2F" w14:textId="5B62AE24" w:rsidR="005F24D0" w:rsidRPr="00A253CF" w:rsidDel="005E318C" w:rsidRDefault="005E318C" w:rsidP="005F24D0">
      <w:pPr>
        <w:rPr>
          <w:del w:id="60" w:author="Praveen Vertilink" w:date="2024-11-13T15:44:00Z" w16du:dateUtc="2024-11-13T10:14:00Z"/>
          <w:rFonts w:ascii="Times New Roman" w:hAnsi="Times New Roman" w:cs="Times New Roman"/>
          <w:b/>
          <w:noProof/>
          <w:sz w:val="28"/>
        </w:rPr>
      </w:pPr>
      <w:ins w:id="61" w:author="Praveen Vertilink" w:date="2024-11-13T15:44:00Z" w16du:dateUtc="2024-11-13T10:14:00Z">
        <w:r w:rsidRPr="005E318C">
          <w:rPr>
            <w:rFonts w:ascii="Times New Roman" w:hAnsi="Times New Roman" w:cs="Times New Roman"/>
            <w:b/>
            <w:noProof/>
            <w:sz w:val="28"/>
          </w:rPr>
          <w:drawing>
            <wp:inline distT="0" distB="0" distL="0" distR="0" wp14:anchorId="73BF7238" wp14:editId="1A68FE57">
              <wp:extent cx="5943600" cy="4836160"/>
              <wp:effectExtent l="0" t="0" r="0" b="2540"/>
              <wp:docPr id="100327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0307" name=""/>
                      <pic:cNvPicPr/>
                    </pic:nvPicPr>
                    <pic:blipFill>
                      <a:blip r:embed="rId17"/>
                      <a:stretch>
                        <a:fillRect/>
                      </a:stretch>
                    </pic:blipFill>
                    <pic:spPr>
                      <a:xfrm>
                        <a:off x="0" y="0"/>
                        <a:ext cx="5943600" cy="4836160"/>
                      </a:xfrm>
                      <a:prstGeom prst="rect">
                        <a:avLst/>
                      </a:prstGeom>
                    </pic:spPr>
                  </pic:pic>
                </a:graphicData>
              </a:graphic>
            </wp:inline>
          </w:drawing>
        </w:r>
      </w:ins>
    </w:p>
    <w:p w14:paraId="28D542D4" w14:textId="77777777" w:rsidR="005F24D0" w:rsidRPr="00A253CF" w:rsidRDefault="005F24D0">
      <w:pPr>
        <w:tabs>
          <w:tab w:val="left" w:pos="5951"/>
        </w:tabs>
        <w:rPr>
          <w:rFonts w:ascii="Times New Roman" w:hAnsi="Times New Roman" w:cs="Times New Roman"/>
          <w:sz w:val="28"/>
        </w:rPr>
        <w:pPrChange w:id="62" w:author="Praveen Vertilink" w:date="2024-11-13T15:44:00Z" w16du:dateUtc="2024-11-13T10:14:00Z">
          <w:pPr>
            <w:tabs>
              <w:tab w:val="left" w:pos="5951"/>
            </w:tabs>
            <w:jc w:val="center"/>
          </w:pPr>
        </w:pPrChange>
      </w:pPr>
    </w:p>
    <w:p w14:paraId="187189DF"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56C30099" w14:textId="77777777" w:rsidR="005F24D0" w:rsidRPr="00A253CF" w:rsidDel="00A40C60" w:rsidRDefault="005F24D0" w:rsidP="005F24D0">
      <w:pPr>
        <w:spacing w:line="360" w:lineRule="auto"/>
        <w:jc w:val="both"/>
        <w:rPr>
          <w:del w:id="63" w:author="Praveen Vertilink" w:date="2024-12-14T11:19:00Z" w16du:dateUtc="2024-12-14T05:49:00Z"/>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del w:id="64" w:author="Praveen Vertilink" w:date="2024-12-14T11:19:00Z" w16du:dateUtc="2024-12-14T05:49:00Z">
        <w:r w:rsidRPr="00A253CF" w:rsidDel="00A40C60">
          <w:rPr>
            <w:rFonts w:ascii="Times New Roman" w:hAnsi="Times New Roman" w:cs="Times New Roman"/>
            <w:sz w:val="24"/>
          </w:rPr>
          <w:delText>.</w:delText>
        </w:r>
      </w:del>
    </w:p>
    <w:p w14:paraId="11FAC1D8" w14:textId="77777777" w:rsidR="005F24D0" w:rsidRPr="0072632D" w:rsidDel="00A40C60" w:rsidRDefault="005F24D0" w:rsidP="005F24D0">
      <w:pPr>
        <w:spacing w:line="360" w:lineRule="auto"/>
        <w:jc w:val="both"/>
        <w:rPr>
          <w:del w:id="65" w:author="Praveen Vertilink" w:date="2024-12-14T11:19:00Z" w16du:dateUtc="2024-12-14T05:49:00Z"/>
          <w:rFonts w:ascii="Times New Roman" w:hAnsi="Times New Roman" w:cs="Times New Roman"/>
        </w:rPr>
      </w:pPr>
    </w:p>
    <w:p w14:paraId="5BEB2594" w14:textId="77777777" w:rsidR="005F24D0" w:rsidRPr="0072632D" w:rsidDel="00A40C60" w:rsidRDefault="005F24D0" w:rsidP="005F24D0">
      <w:pPr>
        <w:tabs>
          <w:tab w:val="left" w:pos="6663"/>
        </w:tabs>
        <w:rPr>
          <w:del w:id="66" w:author="Praveen Vertilink" w:date="2024-12-14T11:19:00Z" w16du:dateUtc="2024-12-14T05:49:00Z"/>
          <w:rFonts w:ascii="Times New Roman" w:hAnsi="Times New Roman" w:cs="Times New Roman"/>
          <w:b/>
          <w:sz w:val="24"/>
        </w:rPr>
      </w:pPr>
      <w:del w:id="67" w:author="Praveen Vertilink" w:date="2024-12-14T11:19:00Z" w16du:dateUtc="2024-12-14T05:49:00Z">
        <w:r w:rsidDel="00A40C60">
          <w:rPr>
            <w:rFonts w:ascii="Times New Roman" w:hAnsi="Times New Roman" w:cs="Times New Roman"/>
            <w:b/>
            <w:noProof/>
            <w:sz w:val="24"/>
            <w:lang w:val="en-IN" w:eastAsia="en-IN"/>
          </w:rPr>
          <w:delText>-</w:delText>
        </w:r>
      </w:del>
    </w:p>
    <w:p w14:paraId="670D7BC0" w14:textId="77777777" w:rsidR="005F24D0" w:rsidDel="005E318C" w:rsidRDefault="005F24D0">
      <w:pPr>
        <w:tabs>
          <w:tab w:val="left" w:pos="6663"/>
        </w:tabs>
        <w:rPr>
          <w:del w:id="68" w:author="Praveen Vertilink" w:date="2024-11-13T15:44:00Z" w16du:dateUtc="2024-11-13T10:14:00Z"/>
          <w:rFonts w:ascii="Times New Roman" w:hAnsi="Times New Roman" w:cs="Times New Roman"/>
          <w:b/>
          <w:sz w:val="24"/>
        </w:rPr>
        <w:pPrChange w:id="69" w:author="Praveen Vertilink" w:date="2024-12-14T11:19:00Z" w16du:dateUtc="2024-12-14T05:49:00Z">
          <w:pPr/>
        </w:pPrChange>
      </w:pPr>
    </w:p>
    <w:p w14:paraId="0B515E8D" w14:textId="77777777" w:rsidR="005F24D0" w:rsidRPr="0072632D" w:rsidDel="005E318C" w:rsidRDefault="005F24D0" w:rsidP="005F24D0">
      <w:pPr>
        <w:tabs>
          <w:tab w:val="left" w:pos="6663"/>
        </w:tabs>
        <w:rPr>
          <w:del w:id="70" w:author="Praveen Vertilink" w:date="2024-11-13T15:44:00Z" w16du:dateUtc="2024-11-13T10:14:00Z"/>
          <w:rFonts w:ascii="Times New Roman" w:hAnsi="Times New Roman" w:cs="Times New Roman"/>
          <w:b/>
          <w:sz w:val="24"/>
        </w:rPr>
      </w:pPr>
    </w:p>
    <w:p w14:paraId="4BA50CFB" w14:textId="77777777" w:rsidR="005F24D0" w:rsidRPr="0072632D" w:rsidDel="005E318C" w:rsidRDefault="005F24D0" w:rsidP="005F24D0">
      <w:pPr>
        <w:tabs>
          <w:tab w:val="left" w:pos="6663"/>
        </w:tabs>
        <w:rPr>
          <w:del w:id="71" w:author="Praveen Vertilink" w:date="2024-11-13T15:44:00Z" w16du:dateUtc="2024-11-13T10:14:00Z"/>
          <w:rFonts w:ascii="Times New Roman" w:hAnsi="Times New Roman" w:cs="Times New Roman"/>
          <w:b/>
          <w:sz w:val="24"/>
        </w:rPr>
      </w:pPr>
    </w:p>
    <w:p w14:paraId="15EFD726" w14:textId="77777777" w:rsidR="005F24D0" w:rsidDel="00A40C60" w:rsidRDefault="005F24D0">
      <w:pPr>
        <w:rPr>
          <w:del w:id="72" w:author="Praveen Vertilink" w:date="2024-12-14T11:19:00Z" w16du:dateUtc="2024-12-14T05:49:00Z"/>
          <w:rFonts w:ascii="Times New Roman" w:hAnsi="Times New Roman" w:cs="Times New Roman"/>
          <w:b/>
          <w:sz w:val="24"/>
        </w:rPr>
      </w:pPr>
      <w:del w:id="73" w:author="Praveen Vertilink" w:date="2024-11-13T15:44:00Z" w16du:dateUtc="2024-11-13T10:14:00Z">
        <w:r w:rsidDel="005E318C">
          <w:rPr>
            <w:rFonts w:ascii="Times New Roman" w:hAnsi="Times New Roman" w:cs="Times New Roman"/>
            <w:b/>
            <w:sz w:val="24"/>
          </w:rPr>
          <w:br w:type="page"/>
        </w:r>
      </w:del>
    </w:p>
    <w:p w14:paraId="2D1D77BD" w14:textId="60A84AB8" w:rsidR="005F24D0" w:rsidRPr="0072632D" w:rsidDel="00A40C60" w:rsidRDefault="005F24D0" w:rsidP="005F24D0">
      <w:pPr>
        <w:rPr>
          <w:del w:id="74" w:author="Praveen Vertilink" w:date="2024-12-14T11:19:00Z" w16du:dateUtc="2024-12-14T05:49:00Z"/>
          <w:rFonts w:ascii="Times New Roman" w:hAnsi="Times New Roman" w:cs="Times New Roman"/>
          <w:b/>
          <w:sz w:val="24"/>
        </w:rPr>
      </w:pPr>
      <w:del w:id="75" w:author="Praveen Vertilink" w:date="2024-12-14T11:19:00Z" w16du:dateUtc="2024-12-14T05:49:00Z">
        <w:r w:rsidRPr="0072632D" w:rsidDel="00A40C60">
          <w:rPr>
            <w:rFonts w:ascii="Times New Roman" w:hAnsi="Times New Roman" w:cs="Times New Roman"/>
            <w:b/>
            <w:sz w:val="24"/>
          </w:rPr>
          <w:lastRenderedPageBreak/>
          <w:delText>SYSTEM ARCHITECTURE</w:delText>
        </w:r>
        <w:r w:rsidDel="00A40C60">
          <w:rPr>
            <w:rFonts w:ascii="Times New Roman" w:hAnsi="Times New Roman" w:cs="Times New Roman"/>
            <w:b/>
            <w:sz w:val="24"/>
          </w:rPr>
          <w:delText>:</w:delText>
        </w:r>
      </w:del>
    </w:p>
    <w:p w14:paraId="5E876A92" w14:textId="33476949" w:rsidR="005F24D0" w:rsidRPr="0072632D" w:rsidDel="00A40C60" w:rsidRDefault="005F24D0" w:rsidP="005F24D0">
      <w:pPr>
        <w:spacing w:line="360" w:lineRule="auto"/>
        <w:jc w:val="center"/>
        <w:rPr>
          <w:del w:id="76" w:author="Praveen Vertilink" w:date="2024-12-14T11:19:00Z" w16du:dateUtc="2024-12-14T05:49:00Z"/>
          <w:rFonts w:ascii="Times New Roman" w:hAnsi="Times New Roman" w:cs="Times New Roman"/>
          <w:sz w:val="24"/>
          <w:szCs w:val="24"/>
        </w:rPr>
      </w:pPr>
    </w:p>
    <w:p w14:paraId="0C1045DF" w14:textId="559ED356" w:rsidR="005F24D0" w:rsidRPr="0072632D" w:rsidDel="00A40C60" w:rsidRDefault="005F24D0" w:rsidP="005F24D0">
      <w:pPr>
        <w:spacing w:line="360" w:lineRule="auto"/>
        <w:jc w:val="center"/>
        <w:rPr>
          <w:del w:id="77" w:author="Praveen Vertilink" w:date="2024-12-14T11:19:00Z" w16du:dateUtc="2024-12-14T05:49:00Z"/>
          <w:rFonts w:ascii="Times New Roman" w:hAnsi="Times New Roman" w:cs="Times New Roman"/>
          <w:sz w:val="24"/>
          <w:szCs w:val="24"/>
        </w:rPr>
      </w:pPr>
    </w:p>
    <w:p w14:paraId="4D67196A" w14:textId="20695E3F" w:rsidR="005F24D0" w:rsidRPr="0072632D" w:rsidDel="00A40C60" w:rsidRDefault="00A12FB8" w:rsidP="005F24D0">
      <w:pPr>
        <w:spacing w:line="360" w:lineRule="auto"/>
        <w:jc w:val="center"/>
        <w:rPr>
          <w:del w:id="78" w:author="Praveen Vertilink" w:date="2024-12-14T11:19:00Z" w16du:dateUtc="2024-12-14T05:49:00Z"/>
          <w:rFonts w:ascii="Times New Roman" w:hAnsi="Times New Roman" w:cs="Times New Roman"/>
          <w:sz w:val="24"/>
          <w:szCs w:val="24"/>
        </w:rPr>
      </w:pPr>
      <w:del w:id="79" w:author="Praveen Vertilink" w:date="2024-12-14T11:19:00Z" w16du:dateUtc="2024-12-14T05:49:00Z">
        <w:r w:rsidDel="00A40C60">
          <w:rPr>
            <w:noProof/>
          </w:rPr>
          <w:drawing>
            <wp:inline distT="0" distB="0" distL="0" distR="0" wp14:anchorId="5C0C99C3" wp14:editId="0C151DCE">
              <wp:extent cx="4953000" cy="6576060"/>
              <wp:effectExtent l="0" t="0" r="0" b="0"/>
              <wp:docPr id="146012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18">
                        <a:extLst>
                          <a:ext uri="{28A0092B-C50C-407E-A947-70E740481C1C}">
                            <a14:useLocalDpi xmlns:a14="http://schemas.microsoft.com/office/drawing/2010/main" val="0"/>
                          </a:ext>
                        </a:extLst>
                      </a:blip>
                      <a:srcRect l="2402" t="1484" r="-1"/>
                      <a:stretch/>
                    </pic:blipFill>
                    <pic:spPr bwMode="auto">
                      <a:xfrm>
                        <a:off x="0" y="0"/>
                        <a:ext cx="4953000" cy="6576060"/>
                      </a:xfrm>
                      <a:prstGeom prst="rect">
                        <a:avLst/>
                      </a:prstGeom>
                      <a:noFill/>
                      <a:ln>
                        <a:noFill/>
                      </a:ln>
                      <a:extLst>
                        <a:ext uri="{53640926-AAD7-44D8-BBD7-CCE9431645EC}">
                          <a14:shadowObscured xmlns:a14="http://schemas.microsoft.com/office/drawing/2010/main"/>
                        </a:ext>
                      </a:extLst>
                    </pic:spPr>
                  </pic:pic>
                </a:graphicData>
              </a:graphic>
            </wp:inline>
          </w:drawing>
        </w:r>
      </w:del>
    </w:p>
    <w:p w14:paraId="02E7A9A4" w14:textId="484FF22A" w:rsidR="005F24D0" w:rsidRPr="00A12FB8" w:rsidDel="00A40C60" w:rsidRDefault="005F24D0" w:rsidP="00A12FB8">
      <w:pPr>
        <w:tabs>
          <w:tab w:val="left" w:pos="6758"/>
        </w:tabs>
        <w:jc w:val="center"/>
        <w:rPr>
          <w:del w:id="80" w:author="Praveen Vertilink" w:date="2024-12-14T11:19:00Z" w16du:dateUtc="2024-12-14T05:49:00Z"/>
          <w:rFonts w:ascii="Times New Roman" w:hAnsi="Times New Roman" w:cs="Times New Roman"/>
          <w:sz w:val="24"/>
        </w:rPr>
      </w:pPr>
      <w:del w:id="81" w:author="Praveen Vertilink" w:date="2024-12-14T11:19:00Z" w16du:dateUtc="2024-12-14T05:49:00Z">
        <w:r w:rsidDel="00A40C60">
          <w:rPr>
            <w:rFonts w:ascii="Times New Roman" w:hAnsi="Times New Roman" w:cs="Times New Roman"/>
            <w:sz w:val="24"/>
          </w:rPr>
          <w:delText>Fig 4.11</w:delText>
        </w:r>
        <w:r w:rsidRPr="0072632D" w:rsidDel="00A40C60">
          <w:rPr>
            <w:rFonts w:ascii="Times New Roman" w:hAnsi="Times New Roman" w:cs="Times New Roman"/>
            <w:sz w:val="24"/>
          </w:rPr>
          <w:delText>: System Architecture</w:delText>
        </w:r>
      </w:del>
    </w:p>
    <w:p w14:paraId="744A7D39" w14:textId="53A753FC" w:rsidR="00DB5A14" w:rsidRDefault="00DB5A14">
      <w:pPr>
        <w:rPr>
          <w:rFonts w:ascii="Times New Roman" w:hAnsi="Times New Roman" w:cs="Times New Roman"/>
          <w:b/>
          <w:sz w:val="28"/>
          <w:szCs w:val="28"/>
        </w:rPr>
      </w:pPr>
    </w:p>
    <w:p w14:paraId="68B2FC86" w14:textId="77777777" w:rsidR="005F24D0" w:rsidRPr="0072632D" w:rsidRDefault="005F24D0" w:rsidP="005F24D0">
      <w:pPr>
        <w:tabs>
          <w:tab w:val="left" w:pos="2790"/>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t>CHAPTER 5</w:t>
      </w:r>
    </w:p>
    <w:p w14:paraId="358E9498" w14:textId="77777777" w:rsidR="005F24D0" w:rsidRPr="0072632D" w:rsidRDefault="005F24D0" w:rsidP="005F24D0">
      <w:pPr>
        <w:tabs>
          <w:tab w:val="left" w:pos="0"/>
          <w:tab w:val="left" w:pos="2790"/>
        </w:tabs>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DEVELOPMENT TOOLS</w:t>
      </w:r>
    </w:p>
    <w:p w14:paraId="39E764FC" w14:textId="77777777" w:rsidR="005F24D0" w:rsidRPr="0072632D" w:rsidRDefault="005F24D0" w:rsidP="005F24D0">
      <w:pPr>
        <w:spacing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5.1 Python</w:t>
      </w:r>
    </w:p>
    <w:p w14:paraId="7D19E23F" w14:textId="77777777" w:rsidR="005F24D0" w:rsidRPr="0072632D" w:rsidRDefault="005F24D0" w:rsidP="005F24D0">
      <w:pPr>
        <w:pStyle w:val="NormalWeb"/>
        <w:spacing w:after="144" w:line="360" w:lineRule="auto"/>
        <w:ind w:right="48"/>
        <w:jc w:val="both"/>
      </w:pPr>
      <w:r w:rsidRPr="0072632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5098EC2" w14:textId="77777777" w:rsidR="005F24D0" w:rsidRPr="00DB5A14" w:rsidRDefault="005F24D0" w:rsidP="005F24D0">
      <w:pPr>
        <w:pStyle w:val="Heading2"/>
        <w:spacing w:before="48" w:after="48" w:line="360" w:lineRule="auto"/>
        <w:ind w:right="48"/>
        <w:jc w:val="both"/>
        <w:rPr>
          <w:rFonts w:ascii="Times New Roman" w:hAnsi="Times New Roman" w:cs="Times New Roman"/>
          <w:i/>
          <w:color w:val="auto"/>
          <w:spacing w:val="-15"/>
          <w:sz w:val="28"/>
          <w:szCs w:val="24"/>
        </w:rPr>
      </w:pPr>
      <w:r w:rsidRPr="00DB5A14">
        <w:rPr>
          <w:rFonts w:ascii="Times New Roman" w:hAnsi="Times New Roman" w:cs="Times New Roman"/>
          <w:color w:val="auto"/>
          <w:spacing w:val="-15"/>
          <w:sz w:val="28"/>
          <w:szCs w:val="24"/>
        </w:rPr>
        <w:t>5.2 History of Python</w:t>
      </w:r>
    </w:p>
    <w:p w14:paraId="3AB69CB1" w14:textId="77777777" w:rsidR="005F24D0" w:rsidRPr="0072632D" w:rsidRDefault="005F24D0" w:rsidP="005F24D0">
      <w:pPr>
        <w:pStyle w:val="NormalWeb"/>
        <w:spacing w:after="144" w:line="360" w:lineRule="auto"/>
        <w:ind w:right="48"/>
        <w:jc w:val="both"/>
      </w:pPr>
      <w:r w:rsidRPr="0072632D">
        <w:t>Python was developed by Guido van Rossum in the late eighties and early nineties at the National Research Institute for Mathematics and Computer Science in the Netherlands.</w:t>
      </w:r>
    </w:p>
    <w:p w14:paraId="0AA60194" w14:textId="77777777" w:rsidR="005F24D0" w:rsidRPr="0072632D" w:rsidRDefault="005F24D0" w:rsidP="005F24D0">
      <w:pPr>
        <w:pStyle w:val="NormalWeb"/>
        <w:spacing w:after="144" w:line="360" w:lineRule="auto"/>
        <w:ind w:right="48"/>
        <w:jc w:val="both"/>
      </w:pPr>
      <w:r w:rsidRPr="0072632D">
        <w:t xml:space="preserve">Python is derived from many other languages, including ABC, Modula-3, C, C++, Algol-68, </w:t>
      </w:r>
      <w:proofErr w:type="spellStart"/>
      <w:r w:rsidRPr="0072632D">
        <w:t>SmallTalk</w:t>
      </w:r>
      <w:proofErr w:type="spellEnd"/>
      <w:r w:rsidRPr="0072632D">
        <w:t>, and Unix shell and other scripting languages.</w:t>
      </w:r>
    </w:p>
    <w:p w14:paraId="1D9744FD" w14:textId="77777777" w:rsidR="005F24D0" w:rsidRPr="0072632D" w:rsidRDefault="005F24D0" w:rsidP="005F24D0">
      <w:pPr>
        <w:pStyle w:val="NormalWeb"/>
        <w:spacing w:after="144" w:line="360" w:lineRule="auto"/>
        <w:ind w:right="48"/>
        <w:jc w:val="both"/>
      </w:pPr>
      <w:r w:rsidRPr="0072632D">
        <w:t>Python is copyrighted. Like Perl, Python source code is now available under the GNU General Public License (GPL).</w:t>
      </w:r>
    </w:p>
    <w:p w14:paraId="4F3E568E" w14:textId="77777777" w:rsidR="005F24D0" w:rsidRPr="0072632D" w:rsidRDefault="005F24D0" w:rsidP="005F24D0">
      <w:pPr>
        <w:pStyle w:val="NormalWeb"/>
        <w:spacing w:after="144" w:line="360" w:lineRule="auto"/>
        <w:ind w:right="48"/>
        <w:jc w:val="both"/>
      </w:pPr>
      <w:r w:rsidRPr="0072632D">
        <w:t>Python is now maintained by a core development team at the institute, although Guido van Rossum still holds a vital role in directing its progress.</w:t>
      </w:r>
    </w:p>
    <w:p w14:paraId="258B6BB7" w14:textId="77777777" w:rsidR="005F24D0" w:rsidRPr="0072632D" w:rsidRDefault="005F24D0" w:rsidP="005F24D0">
      <w:pPr>
        <w:pStyle w:val="Heading4"/>
        <w:spacing w:before="120" w:line="360" w:lineRule="auto"/>
        <w:jc w:val="both"/>
        <w:rPr>
          <w:rFonts w:ascii="Times New Roman" w:hAnsi="Times New Roman" w:cs="Times New Roman"/>
          <w:i w:val="0"/>
          <w:color w:val="auto"/>
          <w:spacing w:val="20"/>
          <w:sz w:val="28"/>
          <w:szCs w:val="24"/>
        </w:rPr>
      </w:pPr>
      <w:r w:rsidRPr="0072632D">
        <w:rPr>
          <w:rFonts w:ascii="Times New Roman" w:hAnsi="Times New Roman" w:cs="Times New Roman"/>
          <w:i w:val="0"/>
          <w:color w:val="auto"/>
          <w:spacing w:val="20"/>
          <w:sz w:val="28"/>
          <w:szCs w:val="24"/>
        </w:rPr>
        <w:t>5.3 Importance of Python</w:t>
      </w:r>
    </w:p>
    <w:p w14:paraId="70B015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Interpreted</w:t>
      </w:r>
      <w:r w:rsidRPr="0072632D">
        <w:t> − Python is processed at runtime by the interpreter. You do not need to compile your program before executing it. This is similar to PERL and PHP.</w:t>
      </w:r>
    </w:p>
    <w:p w14:paraId="2E24C887"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Interactive</w:t>
      </w:r>
      <w:r w:rsidRPr="0072632D">
        <w:t> − You can actually sit at a Python prompt and interact with the interpreter directly to write your programs.</w:t>
      </w:r>
    </w:p>
    <w:p w14:paraId="542DA2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Object-Oriented</w:t>
      </w:r>
      <w:r w:rsidRPr="0072632D">
        <w:t> − Python supports Object-Oriented style or technique of programming that encapsulates code within objects.</w:t>
      </w:r>
    </w:p>
    <w:p w14:paraId="75AEEA12"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lastRenderedPageBreak/>
        <w:t>Python is a Beginner's Language</w:t>
      </w:r>
      <w:r w:rsidRPr="0072632D">
        <w:t> − Python is a great language for the beginner-level programmers and supports the development of a wide range of applications from simple text processing to WWW browsers to games.</w:t>
      </w:r>
    </w:p>
    <w:p w14:paraId="52569F76" w14:textId="77777777" w:rsidR="005F24D0" w:rsidRPr="0072632D" w:rsidRDefault="005F24D0" w:rsidP="005F24D0">
      <w:pPr>
        <w:pStyle w:val="Heading4"/>
        <w:spacing w:after="240" w:line="360" w:lineRule="auto"/>
        <w:jc w:val="both"/>
        <w:rPr>
          <w:rFonts w:ascii="Times New Roman" w:hAnsi="Times New Roman" w:cs="Times New Roman"/>
          <w:i w:val="0"/>
          <w:color w:val="auto"/>
          <w:sz w:val="24"/>
          <w:szCs w:val="24"/>
        </w:rPr>
      </w:pPr>
    </w:p>
    <w:p w14:paraId="6030537F" w14:textId="77777777" w:rsidR="005F24D0" w:rsidRPr="0072632D" w:rsidRDefault="005F24D0" w:rsidP="005F24D0">
      <w:pPr>
        <w:pStyle w:val="Heading4"/>
        <w:spacing w:after="240" w:line="360" w:lineRule="auto"/>
        <w:jc w:val="both"/>
        <w:rPr>
          <w:rFonts w:ascii="Times New Roman" w:hAnsi="Times New Roman" w:cs="Times New Roman"/>
          <w:i w:val="0"/>
          <w:color w:val="auto"/>
          <w:sz w:val="28"/>
          <w:szCs w:val="24"/>
        </w:rPr>
      </w:pPr>
      <w:r w:rsidRPr="0072632D">
        <w:rPr>
          <w:rFonts w:ascii="Times New Roman" w:hAnsi="Times New Roman" w:cs="Times New Roman"/>
          <w:i w:val="0"/>
          <w:color w:val="auto"/>
          <w:sz w:val="28"/>
          <w:szCs w:val="24"/>
        </w:rPr>
        <w:t>5.4 Features of Python</w:t>
      </w:r>
    </w:p>
    <w:p w14:paraId="390022FA"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Easy-to-learn</w:t>
      </w:r>
      <w:r w:rsidRPr="0072632D">
        <w:t> − Python has few keywords, simple structure, and a clearly defined syntax. This allows the student to pick up the language quickly.</w:t>
      </w:r>
    </w:p>
    <w:p w14:paraId="554AA39D"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Easy-to-read</w:t>
      </w:r>
      <w:r w:rsidRPr="0072632D">
        <w:t> − Python code is more clearly defined and visible to the eyes.</w:t>
      </w:r>
    </w:p>
    <w:p w14:paraId="2B73B33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Easy-to-maintain</w:t>
      </w:r>
      <w:r w:rsidRPr="0072632D">
        <w:t> − Python's source code is fairly easy-to-maintain.</w:t>
      </w:r>
    </w:p>
    <w:p w14:paraId="10AF6ED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A broad standard library</w:t>
      </w:r>
      <w:r w:rsidRPr="0072632D">
        <w:t> − Python's bulk of the library is very portable and cross-platform compatible on UNIX, Windows, and Macintosh.</w:t>
      </w:r>
    </w:p>
    <w:p w14:paraId="353C25D8"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Interactive Mode</w:t>
      </w:r>
      <w:r w:rsidRPr="0072632D">
        <w:t> − Python has support for an interactive mode which allows interactive testing and debugging of snippets of code.</w:t>
      </w:r>
    </w:p>
    <w:p w14:paraId="5F848CFC"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Portable</w:t>
      </w:r>
      <w:r w:rsidRPr="0072632D">
        <w:t> − Python can run on a wide variety of hardware platforms and has the same interface on all platforms.</w:t>
      </w:r>
    </w:p>
    <w:p w14:paraId="7B217E41"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Extendable</w:t>
      </w:r>
      <w:r w:rsidRPr="0072632D">
        <w:t> − You can add low-level modules to the Python interpreter. These modules enable programmers to add to or customize their tools to be more efficient.</w:t>
      </w:r>
    </w:p>
    <w:p w14:paraId="4EF5743B"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Databases</w:t>
      </w:r>
      <w:r w:rsidRPr="0072632D">
        <w:t> − Python provides interfaces to all major commercial databases.</w:t>
      </w:r>
    </w:p>
    <w:p w14:paraId="3978D593"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GUI Programming</w:t>
      </w:r>
      <w:r w:rsidRPr="0072632D">
        <w:t> − Python supports GUI applications that can be created and ported to many system calls, libraries and windows systems, such as Windows MFC, Macintosh, and the X Window system of Unix.</w:t>
      </w:r>
    </w:p>
    <w:p w14:paraId="6BA62F95"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Scalable</w:t>
      </w:r>
      <w:r w:rsidRPr="0072632D">
        <w:t> − Python provides a better structure and support for large programs than shell scripting.</w:t>
      </w:r>
    </w:p>
    <w:p w14:paraId="617C5665" w14:textId="77777777" w:rsidR="005F24D0" w:rsidRPr="0072632D" w:rsidRDefault="005F24D0" w:rsidP="005F24D0">
      <w:pPr>
        <w:pStyle w:val="NormalWeb"/>
        <w:spacing w:after="144" w:line="360" w:lineRule="auto"/>
        <w:ind w:left="48" w:right="48"/>
        <w:jc w:val="both"/>
      </w:pPr>
    </w:p>
    <w:p w14:paraId="7A0B56DA" w14:textId="77777777" w:rsidR="005F24D0" w:rsidRPr="0072632D" w:rsidRDefault="005F24D0" w:rsidP="005F24D0">
      <w:pPr>
        <w:pStyle w:val="NormalWeb"/>
        <w:spacing w:after="144" w:line="360" w:lineRule="auto"/>
        <w:ind w:left="48" w:right="48"/>
        <w:jc w:val="both"/>
      </w:pPr>
    </w:p>
    <w:p w14:paraId="200FD432" w14:textId="77777777" w:rsidR="005F24D0" w:rsidRPr="0072632D" w:rsidRDefault="005F24D0" w:rsidP="005F24D0">
      <w:pPr>
        <w:pStyle w:val="NormalWeb"/>
        <w:spacing w:after="144" w:line="360" w:lineRule="auto"/>
        <w:ind w:left="48" w:right="48"/>
        <w:jc w:val="both"/>
      </w:pPr>
      <w:r w:rsidRPr="0072632D">
        <w:lastRenderedPageBreak/>
        <w:t>Apart from the above-mentioned features, Python has a big list of good features, few are listed below −</w:t>
      </w:r>
    </w:p>
    <w:p w14:paraId="1A4C4454"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functional and structured programming methods as well as OOP.</w:t>
      </w:r>
    </w:p>
    <w:p w14:paraId="7AE60CE6"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used as a scripting language or can be compiled to byte-code for building large applications.</w:t>
      </w:r>
    </w:p>
    <w:p w14:paraId="6689D135"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provides very high-level dynamic data types and supports dynamic type checking.</w:t>
      </w:r>
    </w:p>
    <w:p w14:paraId="502BCF9F"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automatic garbage collection.</w:t>
      </w:r>
    </w:p>
    <w:p w14:paraId="3BC8D9C8"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easily integrated with C, C++, COM, ActiveX, CORBA, and Java.</w:t>
      </w:r>
    </w:p>
    <w:p w14:paraId="2357B163" w14:textId="77777777" w:rsidR="005F24D0" w:rsidRPr="0072632D" w:rsidRDefault="005F24D0" w:rsidP="005F24D0">
      <w:pPr>
        <w:pStyle w:val="NormalWeb"/>
        <w:spacing w:after="144" w:line="360" w:lineRule="auto"/>
        <w:ind w:right="48"/>
        <w:jc w:val="both"/>
        <w:rPr>
          <w:b/>
          <w:sz w:val="28"/>
        </w:rPr>
      </w:pPr>
      <w:r w:rsidRPr="0072632D">
        <w:rPr>
          <w:b/>
          <w:sz w:val="28"/>
        </w:rPr>
        <w:t>5.5 Libraries used in python</w:t>
      </w:r>
    </w:p>
    <w:p w14:paraId="763CF3B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proofErr w:type="spellStart"/>
      <w:r w:rsidRPr="0072632D">
        <w:rPr>
          <w:rFonts w:ascii="Times New Roman" w:eastAsia="Times New Roman" w:hAnsi="Times New Roman" w:cs="Times New Roman"/>
          <w:color w:val="222222"/>
          <w:sz w:val="24"/>
          <w:szCs w:val="24"/>
        </w:rPr>
        <w:t>numpy</w:t>
      </w:r>
      <w:proofErr w:type="spellEnd"/>
      <w:r w:rsidRPr="0072632D">
        <w:rPr>
          <w:rFonts w:ascii="Times New Roman" w:eastAsia="Times New Roman" w:hAnsi="Times New Roman" w:cs="Times New Roman"/>
          <w:color w:val="222222"/>
          <w:sz w:val="24"/>
          <w:szCs w:val="24"/>
        </w:rPr>
        <w:t xml:space="preserve"> - mainly useful for its N-dimensional array objects.</w:t>
      </w:r>
    </w:p>
    <w:p w14:paraId="1B5F6C29"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 xml:space="preserve">pandas - Python data analysis library, including structures such as </w:t>
      </w:r>
      <w:proofErr w:type="spellStart"/>
      <w:r w:rsidRPr="0072632D">
        <w:rPr>
          <w:rFonts w:ascii="Times New Roman" w:eastAsia="Times New Roman" w:hAnsi="Times New Roman" w:cs="Times New Roman"/>
          <w:color w:val="222222"/>
          <w:sz w:val="24"/>
          <w:szCs w:val="24"/>
        </w:rPr>
        <w:t>dataframes</w:t>
      </w:r>
      <w:proofErr w:type="spellEnd"/>
      <w:r w:rsidRPr="0072632D">
        <w:rPr>
          <w:rFonts w:ascii="Times New Roman" w:eastAsia="Times New Roman" w:hAnsi="Times New Roman" w:cs="Times New Roman"/>
          <w:color w:val="222222"/>
          <w:sz w:val="24"/>
          <w:szCs w:val="24"/>
        </w:rPr>
        <w:t>.</w:t>
      </w:r>
    </w:p>
    <w:p w14:paraId="36C513E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matplotlib - 2D plotting library producing publication quality figures.</w:t>
      </w:r>
    </w:p>
    <w:p w14:paraId="419A12F6" w14:textId="77777777" w:rsidR="005F24D0" w:rsidRPr="0072632D" w:rsidRDefault="005F24D0" w:rsidP="005F24D0">
      <w:pPr>
        <w:pStyle w:val="NormalWeb"/>
        <w:numPr>
          <w:ilvl w:val="0"/>
          <w:numId w:val="6"/>
        </w:numPr>
        <w:spacing w:before="0" w:beforeAutospacing="0" w:after="144" w:afterAutospacing="0" w:line="360" w:lineRule="auto"/>
        <w:ind w:right="48"/>
        <w:jc w:val="both"/>
        <w:rPr>
          <w:b/>
        </w:rPr>
      </w:pPr>
      <w:r w:rsidRPr="0072632D">
        <w:rPr>
          <w:color w:val="222222"/>
        </w:rPr>
        <w:t>scikit-learn - the machine learning algorithms used for data analysis and data mining tasks.</w:t>
      </w:r>
    </w:p>
    <w:p w14:paraId="4ED6331E" w14:textId="77777777" w:rsidR="005F24D0" w:rsidRPr="0072632D" w:rsidRDefault="005F24D0" w:rsidP="005F24D0">
      <w:pPr>
        <w:pStyle w:val="NormalWeb"/>
        <w:spacing w:after="144" w:line="360" w:lineRule="auto"/>
        <w:ind w:right="48"/>
        <w:jc w:val="center"/>
      </w:pPr>
      <w:r w:rsidRPr="0072632D">
        <w:rPr>
          <w:noProof/>
        </w:rPr>
        <w:drawing>
          <wp:inline distT="0" distB="0" distL="0" distR="0" wp14:anchorId="5DCEB85B" wp14:editId="5E835F03">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0A73F83E" w14:textId="77777777" w:rsidR="005F24D0" w:rsidRPr="0072632D" w:rsidRDefault="005F24D0" w:rsidP="005F24D0">
      <w:pPr>
        <w:spacing w:line="360" w:lineRule="auto"/>
        <w:jc w:val="center"/>
        <w:rPr>
          <w:rFonts w:ascii="Times New Roman" w:hAnsi="Times New Roman" w:cs="Times New Roman"/>
          <w:bCs/>
          <w:sz w:val="24"/>
          <w:szCs w:val="24"/>
        </w:rPr>
      </w:pPr>
      <w:r w:rsidRPr="0072632D">
        <w:rPr>
          <w:rFonts w:ascii="Times New Roman" w:hAnsi="Times New Roman" w:cs="Times New Roman"/>
          <w:bCs/>
          <w:sz w:val="24"/>
          <w:szCs w:val="24"/>
        </w:rPr>
        <w:t>Figure : NumPy, Pandas, Matplotlib, Scikit-learn</w:t>
      </w:r>
    </w:p>
    <w:p w14:paraId="1E071D0B" w14:textId="77777777" w:rsidR="005F24D0" w:rsidRPr="0072632D" w:rsidRDefault="005F24D0" w:rsidP="005F24D0">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11F20385"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72632D">
        <w:rPr>
          <w:rStyle w:val="apple-style-span"/>
          <w:rFonts w:ascii="Times New Roman" w:hAnsi="Times New Roman" w:cs="Times New Roman"/>
          <w:sz w:val="24"/>
          <w:szCs w:val="24"/>
        </w:rPr>
        <w:tab/>
      </w:r>
    </w:p>
    <w:p w14:paraId="0C7DB49A"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4D861CA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6</w:t>
      </w:r>
    </w:p>
    <w:p w14:paraId="2D06596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IMPLEMENTATION</w:t>
      </w:r>
    </w:p>
    <w:p w14:paraId="679FE435" w14:textId="77777777" w:rsidR="005F24D0" w:rsidRPr="0072632D" w:rsidRDefault="005F24D0" w:rsidP="005F24D0">
      <w:pPr>
        <w:pStyle w:val="NormalWeb"/>
        <w:tabs>
          <w:tab w:val="left" w:pos="2790"/>
        </w:tabs>
        <w:spacing w:line="360" w:lineRule="auto"/>
        <w:jc w:val="both"/>
        <w:rPr>
          <w:b/>
        </w:rPr>
      </w:pPr>
      <w:r w:rsidRPr="0072632D">
        <w:rPr>
          <w:b/>
        </w:rPr>
        <w:t>6.1 GENERAL</w:t>
      </w:r>
    </w:p>
    <w:p w14:paraId="7C02BCC3" w14:textId="77777777" w:rsidR="005F24D0" w:rsidRPr="0072632D" w:rsidRDefault="005F24D0" w:rsidP="005F24D0">
      <w:pPr>
        <w:pStyle w:val="NormalWeb"/>
        <w:tabs>
          <w:tab w:val="left" w:pos="2790"/>
        </w:tabs>
        <w:spacing w:line="360" w:lineRule="auto"/>
        <w:jc w:val="both"/>
        <w:rPr>
          <w:b/>
        </w:rPr>
      </w:pPr>
      <w:r w:rsidRPr="0072632D">
        <w:rPr>
          <w:b/>
        </w:rPr>
        <w:t>Coding:</w:t>
      </w:r>
    </w:p>
    <w:p w14:paraId="10107A2E" w14:textId="77777777" w:rsidR="005F24D0" w:rsidRPr="0072632D" w:rsidRDefault="005F24D0" w:rsidP="005F24D0">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32BFB9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5EE71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38D4D332"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7B6FD9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22AFD7F"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64BA5B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F220AC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803E98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21CDB6"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0DD7C6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BFA91F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6BDEDE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F5C432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41883A35"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CHAPTER 7</w:t>
      </w:r>
    </w:p>
    <w:p w14:paraId="222DC86A"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SNAPSHOTS</w:t>
      </w:r>
    </w:p>
    <w:p w14:paraId="516E5715" w14:textId="77777777" w:rsidR="005F24D0" w:rsidRPr="0072632D" w:rsidRDefault="005F24D0" w:rsidP="005F24D0">
      <w:pPr>
        <w:tabs>
          <w:tab w:val="left" w:pos="3865"/>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t>General:</w:t>
      </w:r>
      <w:r w:rsidRPr="0072632D">
        <w:rPr>
          <w:rFonts w:ascii="Times New Roman" w:hAnsi="Times New Roman" w:cs="Times New Roman"/>
          <w:b/>
          <w:sz w:val="28"/>
          <w:szCs w:val="28"/>
        </w:rPr>
        <w:tab/>
      </w:r>
    </w:p>
    <w:p w14:paraId="110FB2E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224ED51C" w14:textId="77777777" w:rsidR="005F24D0" w:rsidRPr="0072632D" w:rsidRDefault="005F24D0" w:rsidP="005F24D0">
      <w:pPr>
        <w:tabs>
          <w:tab w:val="left" w:pos="2790"/>
        </w:tabs>
        <w:spacing w:line="360" w:lineRule="auto"/>
        <w:jc w:val="both"/>
        <w:rPr>
          <w:rFonts w:ascii="Times New Roman" w:hAnsi="Times New Roman" w:cs="Times New Roman"/>
          <w:b/>
          <w:sz w:val="24"/>
          <w:szCs w:val="24"/>
        </w:rPr>
      </w:pPr>
    </w:p>
    <w:p w14:paraId="45524573" w14:textId="77777777" w:rsidR="005F24D0" w:rsidRPr="0072632D" w:rsidRDefault="005F24D0" w:rsidP="005F24D0">
      <w:pPr>
        <w:pStyle w:val="NormalWeb"/>
        <w:tabs>
          <w:tab w:val="left" w:pos="1485"/>
          <w:tab w:val="left" w:pos="2790"/>
        </w:tabs>
        <w:spacing w:line="360" w:lineRule="auto"/>
        <w:jc w:val="both"/>
        <w:rPr>
          <w:b/>
          <w:sz w:val="28"/>
          <w:szCs w:val="28"/>
        </w:rPr>
      </w:pPr>
      <w:r w:rsidRPr="0072632D">
        <w:rPr>
          <w:b/>
          <w:sz w:val="28"/>
          <w:szCs w:val="28"/>
        </w:rPr>
        <w:t>SNAPSHOTS</w:t>
      </w:r>
    </w:p>
    <w:p w14:paraId="003F220D" w14:textId="77777777" w:rsidR="005F24D0" w:rsidRPr="0072632D" w:rsidRDefault="005F24D0" w:rsidP="005F24D0">
      <w:pPr>
        <w:rPr>
          <w:rFonts w:ascii="Times New Roman" w:hAnsi="Times New Roman" w:cs="Times New Roman"/>
        </w:rPr>
      </w:pPr>
    </w:p>
    <w:p w14:paraId="1109F4F6" w14:textId="77777777" w:rsidR="005F24D0" w:rsidRPr="0072632D" w:rsidRDefault="005F24D0" w:rsidP="005F24D0">
      <w:pPr>
        <w:rPr>
          <w:rFonts w:ascii="Times New Roman" w:hAnsi="Times New Roman" w:cs="Times New Roman"/>
        </w:rPr>
      </w:pPr>
    </w:p>
    <w:p w14:paraId="46074999" w14:textId="77777777" w:rsidR="005F24D0" w:rsidRPr="0072632D" w:rsidRDefault="005F24D0" w:rsidP="005F24D0">
      <w:pPr>
        <w:rPr>
          <w:rFonts w:ascii="Times New Roman" w:hAnsi="Times New Roman" w:cs="Times New Roman"/>
        </w:rPr>
      </w:pPr>
    </w:p>
    <w:p w14:paraId="209F5E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D004567"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2E73547D"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97D119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E194B1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B636F4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0B0C53F"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88BBC2E"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3BF16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4D63FF1" w14:textId="77777777" w:rsidR="005F24D0"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7C815C1" w14:textId="77777777" w:rsidR="002D7774" w:rsidRPr="0072632D" w:rsidRDefault="002D7774" w:rsidP="005F24D0">
      <w:pPr>
        <w:tabs>
          <w:tab w:val="left" w:pos="0"/>
          <w:tab w:val="left" w:pos="2790"/>
        </w:tabs>
        <w:spacing w:after="0" w:line="360" w:lineRule="auto"/>
        <w:jc w:val="center"/>
        <w:rPr>
          <w:rFonts w:ascii="Times New Roman" w:hAnsi="Times New Roman" w:cs="Times New Roman"/>
          <w:b/>
          <w:sz w:val="28"/>
          <w:szCs w:val="28"/>
        </w:rPr>
      </w:pPr>
    </w:p>
    <w:p w14:paraId="0A5FF0DF" w14:textId="77777777" w:rsidR="005F24D0" w:rsidRDefault="005F24D0" w:rsidP="00DE7D39">
      <w:pPr>
        <w:tabs>
          <w:tab w:val="left" w:pos="0"/>
          <w:tab w:val="left" w:pos="2790"/>
        </w:tabs>
        <w:spacing w:after="0" w:line="360" w:lineRule="auto"/>
        <w:rPr>
          <w:rFonts w:ascii="Times New Roman" w:hAnsi="Times New Roman" w:cs="Times New Roman"/>
          <w:b/>
          <w:sz w:val="28"/>
          <w:szCs w:val="28"/>
        </w:rPr>
      </w:pPr>
    </w:p>
    <w:p w14:paraId="1DA85934"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8</w:t>
      </w:r>
    </w:p>
    <w:p w14:paraId="5E72F09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SOFTWARE TESTING</w:t>
      </w:r>
    </w:p>
    <w:p w14:paraId="7A849C61" w14:textId="77777777" w:rsidR="005F24D0" w:rsidRPr="0072632D" w:rsidRDefault="005F24D0" w:rsidP="005F24D0">
      <w:pPr>
        <w:tabs>
          <w:tab w:val="left" w:pos="0"/>
          <w:tab w:val="left" w:pos="2790"/>
        </w:tabs>
        <w:spacing w:after="0" w:line="360" w:lineRule="auto"/>
        <w:jc w:val="both"/>
        <w:rPr>
          <w:rFonts w:ascii="Times New Roman" w:hAnsi="Times New Roman" w:cs="Times New Roman"/>
          <w:b/>
          <w:sz w:val="24"/>
          <w:szCs w:val="24"/>
        </w:rPr>
      </w:pPr>
    </w:p>
    <w:p w14:paraId="4C703909"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8.1 GENERAL</w:t>
      </w:r>
    </w:p>
    <w:p w14:paraId="0848FB98"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72632D">
        <w:rPr>
          <w:rFonts w:ascii="Times New Roman" w:hAnsi="Times New Roman" w:cs="Times New Roman"/>
          <w:sz w:val="24"/>
          <w:szCs w:val="24"/>
        </w:rPr>
        <w:t>sub assemblies</w:t>
      </w:r>
      <w:proofErr w:type="spellEnd"/>
      <w:r w:rsidRPr="0072632D">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2E8AA37"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p>
    <w:p w14:paraId="62D7026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 DEVELOPING METHODOLOGIES</w:t>
      </w:r>
    </w:p>
    <w:p w14:paraId="6D8518F0"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261AAD5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879C47D"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8.3Types of Tests</w:t>
      </w:r>
    </w:p>
    <w:p w14:paraId="2273EB58"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p>
    <w:p w14:paraId="54185314"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8.3.1 Unit testing</w:t>
      </w:r>
    </w:p>
    <w:p w14:paraId="44380460" w14:textId="77777777" w:rsidR="005F24D0" w:rsidRPr="0072632D" w:rsidRDefault="005F24D0" w:rsidP="005F24D0">
      <w:pPr>
        <w:tabs>
          <w:tab w:val="left" w:pos="720"/>
        </w:tabs>
        <w:spacing w:after="0" w:line="360" w:lineRule="auto"/>
        <w:jc w:val="both"/>
        <w:rPr>
          <w:rFonts w:ascii="Times New Roman" w:hAnsi="Times New Roman" w:cs="Times New Roman"/>
          <w:b/>
          <w:i/>
          <w:sz w:val="24"/>
          <w:szCs w:val="24"/>
        </w:rPr>
      </w:pPr>
      <w:r w:rsidRPr="0072632D">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40CB61C"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sz w:val="24"/>
          <w:szCs w:val="24"/>
        </w:rPr>
      </w:pPr>
    </w:p>
    <w:p w14:paraId="66B324D7"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i w:val="0"/>
          <w:color w:val="auto"/>
          <w:sz w:val="24"/>
          <w:szCs w:val="24"/>
        </w:rPr>
      </w:pPr>
      <w:r w:rsidRPr="0072632D">
        <w:rPr>
          <w:rFonts w:ascii="Times New Roman" w:hAnsi="Times New Roman" w:cs="Times New Roman"/>
          <w:b/>
          <w:i w:val="0"/>
          <w:color w:val="auto"/>
          <w:sz w:val="24"/>
          <w:szCs w:val="24"/>
        </w:rPr>
        <w:t>8.3.2 Functional test</w:t>
      </w:r>
    </w:p>
    <w:p w14:paraId="01992FB0"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6CC735C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Functional testing is centered on the following items:</w:t>
      </w:r>
    </w:p>
    <w:p w14:paraId="3166C7AC"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Valid Input               :  identified classes of valid input must be accepted.</w:t>
      </w:r>
    </w:p>
    <w:p w14:paraId="4F06CF4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Invalid Input             : identified classes of invalid input must be rejected.</w:t>
      </w:r>
    </w:p>
    <w:p w14:paraId="534B9131"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Functions                  : identified functions must be exercised.</w:t>
      </w:r>
    </w:p>
    <w:p w14:paraId="150DE4F0"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Output                       : identified classes of application outputs must be exercised.</w:t>
      </w:r>
    </w:p>
    <w:p w14:paraId="51148063"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Systems/Procedures: interfacing systems or procedures must be invoked.</w:t>
      </w:r>
    </w:p>
    <w:p w14:paraId="1A8E2E7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5B9905D6"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8.3.3 System Test</w:t>
      </w:r>
    </w:p>
    <w:p w14:paraId="1881B996"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3B976F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3D16133C"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8.3.4 Performance Test</w:t>
      </w:r>
    </w:p>
    <w:p w14:paraId="12ECCA67"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ab/>
      </w:r>
      <w:r w:rsidRPr="0072632D">
        <w:rPr>
          <w:rFonts w:ascii="Times New Roman" w:hAnsi="Times New Roman" w:cs="Times New Roman"/>
          <w:sz w:val="24"/>
          <w:szCs w:val="24"/>
        </w:rPr>
        <w:t xml:space="preserve">The Performance test ensures that the output be produced within the time </w:t>
      </w:r>
      <w:proofErr w:type="spellStart"/>
      <w:r w:rsidRPr="0072632D">
        <w:rPr>
          <w:rFonts w:ascii="Times New Roman" w:hAnsi="Times New Roman" w:cs="Times New Roman"/>
          <w:sz w:val="24"/>
          <w:szCs w:val="24"/>
        </w:rPr>
        <w:t>limits,and</w:t>
      </w:r>
      <w:proofErr w:type="spellEnd"/>
      <w:r w:rsidRPr="0072632D">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211D9096"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64082B1"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8.3.5 Integration Testing</w:t>
      </w:r>
    </w:p>
    <w:p w14:paraId="73E27C9D"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2D39BB4"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1B092E3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4A3EEE6A" w14:textId="77777777" w:rsidR="005F24D0" w:rsidRPr="0072632D" w:rsidRDefault="005F24D0" w:rsidP="005F24D0">
      <w:pPr>
        <w:pStyle w:val="Heading8"/>
        <w:tabs>
          <w:tab w:val="left" w:pos="2790"/>
        </w:tabs>
        <w:spacing w:before="0" w:line="360" w:lineRule="auto"/>
        <w:jc w:val="both"/>
        <w:rPr>
          <w:rFonts w:ascii="Times New Roman" w:hAnsi="Times New Roman" w:cs="Times New Roman"/>
          <w:b/>
          <w:color w:val="auto"/>
          <w:sz w:val="24"/>
          <w:szCs w:val="24"/>
        </w:rPr>
      </w:pPr>
      <w:r w:rsidRPr="0072632D">
        <w:rPr>
          <w:rFonts w:ascii="Times New Roman" w:hAnsi="Times New Roman" w:cs="Times New Roman"/>
          <w:b/>
          <w:color w:val="auto"/>
          <w:sz w:val="24"/>
          <w:szCs w:val="24"/>
        </w:rPr>
        <w:lastRenderedPageBreak/>
        <w:t>8.3.6 Acceptance Testing</w:t>
      </w:r>
    </w:p>
    <w:p w14:paraId="6B4D2AB4" w14:textId="77777777" w:rsidR="005F24D0" w:rsidRPr="0072632D" w:rsidRDefault="005F24D0" w:rsidP="005F24D0">
      <w:pPr>
        <w:tabs>
          <w:tab w:val="left" w:pos="720"/>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A6C1F33"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p>
    <w:p w14:paraId="70F598E7"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r w:rsidRPr="0072632D">
        <w:rPr>
          <w:rFonts w:ascii="Times New Roman" w:hAnsi="Times New Roman" w:cs="Times New Roman"/>
          <w:b/>
          <w:bCs/>
          <w:sz w:val="24"/>
          <w:szCs w:val="24"/>
        </w:rPr>
        <w:t>Acceptance testing for Data Synchronization:</w:t>
      </w:r>
    </w:p>
    <w:p w14:paraId="18F7CAA9"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Acknowledgements will be received by the Sender Node after the Packets are received by the Destination Node</w:t>
      </w:r>
    </w:p>
    <w:p w14:paraId="752668DE"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Route add operation is done only when there is a Route request in need</w:t>
      </w:r>
    </w:p>
    <w:p w14:paraId="5D9204AF"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The Status of Nodes information is done automatically in the Cache </w:t>
      </w:r>
      <w:proofErr w:type="spellStart"/>
      <w:r w:rsidRPr="0072632D">
        <w:rPr>
          <w:rFonts w:ascii="Times New Roman" w:hAnsi="Times New Roman" w:cs="Times New Roman"/>
          <w:sz w:val="24"/>
          <w:szCs w:val="24"/>
        </w:rPr>
        <w:t>Updation</w:t>
      </w:r>
      <w:proofErr w:type="spellEnd"/>
      <w:r w:rsidRPr="0072632D">
        <w:rPr>
          <w:rFonts w:ascii="Times New Roman" w:hAnsi="Times New Roman" w:cs="Times New Roman"/>
          <w:sz w:val="24"/>
          <w:szCs w:val="24"/>
        </w:rPr>
        <w:t xml:space="preserve"> process</w:t>
      </w:r>
    </w:p>
    <w:p w14:paraId="45CA871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5AE3FB3"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8.2.7 Build the test plan</w:t>
      </w:r>
    </w:p>
    <w:p w14:paraId="08CE798B"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74196FDB"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EE524C4"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7C01E97"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706240D9"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45EB54E" w14:textId="77777777" w:rsidR="00B4475F" w:rsidRPr="00A253CF" w:rsidRDefault="00B4475F" w:rsidP="00720DE2">
      <w:pPr>
        <w:spacing w:after="0" w:line="360" w:lineRule="auto"/>
        <w:jc w:val="both"/>
        <w:rPr>
          <w:rFonts w:ascii="Times New Roman" w:hAnsi="Times New Roman" w:cs="Times New Roman"/>
          <w:b/>
        </w:rPr>
      </w:pPr>
    </w:p>
    <w:p w14:paraId="405E172D" w14:textId="77777777" w:rsidR="00192291" w:rsidRPr="00A253CF" w:rsidRDefault="00192291" w:rsidP="00720DE2">
      <w:pPr>
        <w:spacing w:after="0" w:line="360" w:lineRule="auto"/>
        <w:jc w:val="both"/>
        <w:rPr>
          <w:rFonts w:ascii="Times New Roman" w:hAnsi="Times New Roman" w:cs="Times New Roman"/>
          <w:b/>
        </w:rPr>
      </w:pPr>
    </w:p>
    <w:p w14:paraId="74ABE8C5" w14:textId="77777777" w:rsidR="00192291" w:rsidRPr="00A253CF" w:rsidRDefault="00192291" w:rsidP="00720DE2">
      <w:pPr>
        <w:spacing w:after="0" w:line="360" w:lineRule="auto"/>
        <w:jc w:val="both"/>
        <w:rPr>
          <w:rFonts w:ascii="Times New Roman" w:hAnsi="Times New Roman" w:cs="Times New Roman"/>
          <w:b/>
        </w:rPr>
      </w:pPr>
    </w:p>
    <w:p w14:paraId="020DBC17" w14:textId="77777777" w:rsidR="00192291" w:rsidRPr="00A253CF" w:rsidRDefault="00192291" w:rsidP="00720DE2">
      <w:pPr>
        <w:spacing w:after="0" w:line="360" w:lineRule="auto"/>
        <w:jc w:val="both"/>
        <w:rPr>
          <w:rFonts w:ascii="Times New Roman" w:hAnsi="Times New Roman" w:cs="Times New Roman"/>
          <w:b/>
        </w:rPr>
      </w:pPr>
    </w:p>
    <w:p w14:paraId="63F56ED5" w14:textId="77777777" w:rsidR="00192291" w:rsidRPr="00A253CF" w:rsidRDefault="00192291" w:rsidP="00720DE2">
      <w:pPr>
        <w:spacing w:after="0" w:line="360" w:lineRule="auto"/>
        <w:jc w:val="both"/>
        <w:rPr>
          <w:rFonts w:ascii="Times New Roman" w:hAnsi="Times New Roman" w:cs="Times New Roman"/>
          <w:b/>
        </w:rPr>
      </w:pPr>
    </w:p>
    <w:p w14:paraId="59A9CF3A" w14:textId="77777777" w:rsidR="00192291" w:rsidRPr="00A253CF" w:rsidRDefault="00192291" w:rsidP="00720DE2">
      <w:pPr>
        <w:spacing w:after="0" w:line="360" w:lineRule="auto"/>
        <w:jc w:val="both"/>
        <w:rPr>
          <w:rFonts w:ascii="Times New Roman" w:hAnsi="Times New Roman" w:cs="Times New Roman"/>
          <w:b/>
        </w:rPr>
      </w:pPr>
    </w:p>
    <w:p w14:paraId="627FB97D" w14:textId="77777777" w:rsidR="00192291" w:rsidRPr="00A253CF" w:rsidRDefault="00192291" w:rsidP="00720DE2">
      <w:pPr>
        <w:spacing w:after="0" w:line="360" w:lineRule="auto"/>
        <w:jc w:val="both"/>
        <w:rPr>
          <w:rFonts w:ascii="Times New Roman" w:hAnsi="Times New Roman" w:cs="Times New Roman"/>
          <w:b/>
        </w:rPr>
      </w:pPr>
    </w:p>
    <w:p w14:paraId="58FBCCF2" w14:textId="77777777" w:rsidR="00192291" w:rsidRPr="00A253CF" w:rsidRDefault="00192291" w:rsidP="00720DE2">
      <w:pPr>
        <w:spacing w:after="0" w:line="360" w:lineRule="auto"/>
        <w:jc w:val="both"/>
        <w:rPr>
          <w:rFonts w:ascii="Times New Roman" w:hAnsi="Times New Roman" w:cs="Times New Roman"/>
          <w:b/>
        </w:rPr>
      </w:pPr>
    </w:p>
    <w:p w14:paraId="4EF24644" w14:textId="77777777" w:rsidR="00192291" w:rsidRPr="00A253CF" w:rsidRDefault="00192291" w:rsidP="00720DE2">
      <w:pPr>
        <w:spacing w:after="0" w:line="360" w:lineRule="auto"/>
        <w:jc w:val="both"/>
        <w:rPr>
          <w:rFonts w:ascii="Times New Roman" w:hAnsi="Times New Roman" w:cs="Times New Roman"/>
          <w:b/>
        </w:rPr>
      </w:pPr>
    </w:p>
    <w:p w14:paraId="3F7E7D30" w14:textId="77777777" w:rsidR="00192291" w:rsidRPr="00A253CF" w:rsidRDefault="00192291" w:rsidP="00720DE2">
      <w:pPr>
        <w:spacing w:after="0" w:line="360" w:lineRule="auto"/>
        <w:jc w:val="both"/>
        <w:rPr>
          <w:rFonts w:ascii="Times New Roman" w:hAnsi="Times New Roman" w:cs="Times New Roman"/>
          <w:b/>
        </w:rPr>
      </w:pPr>
    </w:p>
    <w:p w14:paraId="72957626" w14:textId="77777777" w:rsidR="00192291" w:rsidRPr="00A253CF" w:rsidRDefault="00192291" w:rsidP="00720DE2">
      <w:pPr>
        <w:spacing w:after="0" w:line="360" w:lineRule="auto"/>
        <w:jc w:val="both"/>
        <w:rPr>
          <w:rFonts w:ascii="Times New Roman" w:hAnsi="Times New Roman" w:cs="Times New Roman"/>
          <w:b/>
        </w:rPr>
      </w:pPr>
    </w:p>
    <w:p w14:paraId="6AE2763B" w14:textId="77777777" w:rsidR="00192291" w:rsidRPr="00A253CF" w:rsidRDefault="00192291" w:rsidP="00720DE2">
      <w:pPr>
        <w:spacing w:after="0" w:line="360" w:lineRule="auto"/>
        <w:jc w:val="both"/>
        <w:rPr>
          <w:rFonts w:ascii="Times New Roman" w:hAnsi="Times New Roman" w:cs="Times New Roman"/>
          <w:b/>
        </w:rPr>
      </w:pPr>
    </w:p>
    <w:p w14:paraId="0CDE9AF7" w14:textId="77777777" w:rsidR="00DE7D39" w:rsidRDefault="00DE7D39">
      <w:pPr>
        <w:rPr>
          <w:rFonts w:ascii="Times New Roman" w:hAnsi="Times New Roman" w:cs="Times New Roman"/>
          <w:b/>
          <w:sz w:val="32"/>
          <w:szCs w:val="32"/>
        </w:rPr>
      </w:pPr>
      <w:r>
        <w:rPr>
          <w:rFonts w:ascii="Times New Roman" w:hAnsi="Times New Roman" w:cs="Times New Roman"/>
          <w:b/>
          <w:sz w:val="32"/>
          <w:szCs w:val="32"/>
        </w:rPr>
        <w:br w:type="page"/>
      </w:r>
    </w:p>
    <w:p w14:paraId="52EBAE00" w14:textId="77777777" w:rsidR="00192291" w:rsidRPr="00A253CF" w:rsidRDefault="00192291" w:rsidP="00192291">
      <w:pPr>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CHAPTER 9</w:t>
      </w:r>
    </w:p>
    <w:p w14:paraId="367F1FA6"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FUTURE ENHANCEMENT</w:t>
      </w:r>
    </w:p>
    <w:p w14:paraId="45EE017D"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p>
    <w:p w14:paraId="56BBFE9C" w14:textId="77777777" w:rsidR="002E3CC2" w:rsidRPr="00A253CF" w:rsidRDefault="004020FB" w:rsidP="002E3CC2">
      <w:pPr>
        <w:tabs>
          <w:tab w:val="left" w:pos="0"/>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9</w:t>
      </w:r>
      <w:r w:rsidR="009C4C05">
        <w:rPr>
          <w:rFonts w:ascii="Times New Roman" w:hAnsi="Times New Roman" w:cs="Times New Roman"/>
          <w:b/>
          <w:sz w:val="28"/>
          <w:szCs w:val="28"/>
        </w:rPr>
        <w:t>.</w:t>
      </w:r>
      <w:r w:rsidRPr="00A253CF">
        <w:rPr>
          <w:rFonts w:ascii="Times New Roman" w:hAnsi="Times New Roman" w:cs="Times New Roman"/>
          <w:b/>
          <w:sz w:val="28"/>
          <w:szCs w:val="28"/>
        </w:rPr>
        <w:t xml:space="preserve">1 FUTURE </w:t>
      </w:r>
      <w:r w:rsidR="00984A8A" w:rsidRPr="00A253CF">
        <w:rPr>
          <w:rFonts w:ascii="Times New Roman" w:hAnsi="Times New Roman" w:cs="Times New Roman"/>
          <w:b/>
          <w:sz w:val="28"/>
          <w:szCs w:val="28"/>
        </w:rPr>
        <w:t>ENHANCEMENTS</w:t>
      </w:r>
      <w:r w:rsidR="001E756E" w:rsidRPr="00A253CF">
        <w:rPr>
          <w:rFonts w:ascii="Times New Roman" w:hAnsi="Times New Roman" w:cs="Times New Roman"/>
          <w:b/>
          <w:sz w:val="28"/>
          <w:szCs w:val="28"/>
        </w:rPr>
        <w:t>:</w:t>
      </w:r>
    </w:p>
    <w:p w14:paraId="71765F64" w14:textId="77777777" w:rsidR="00A12FB8" w:rsidRPr="00A12FB8" w:rsidRDefault="00A12FB8" w:rsidP="00A12FB8">
      <w:pPr>
        <w:spacing w:after="0" w:line="360" w:lineRule="auto"/>
        <w:jc w:val="both"/>
        <w:rPr>
          <w:rFonts w:ascii="Times New Roman" w:eastAsia="Times New Roman" w:hAnsi="Times New Roman" w:cs="Times New Roman"/>
          <w:color w:val="000000"/>
          <w:sz w:val="24"/>
          <w:szCs w:val="24"/>
          <w:lang w:val="en-IN"/>
        </w:rPr>
      </w:pPr>
      <w:r w:rsidRPr="00A12FB8">
        <w:rPr>
          <w:rFonts w:ascii="Times New Roman" w:eastAsia="Times New Roman" w:hAnsi="Times New Roman" w:cs="Times New Roman"/>
          <w:color w:val="000000"/>
          <w:sz w:val="24"/>
          <w:szCs w:val="24"/>
          <w:lang w:val="en-IN"/>
        </w:rPr>
        <w:t xml:space="preserve">Future enhancements for vehicle insurance fraud detection using the proposed AdaBoost Classifier could significantly elevate the accuracy and efficiency of fraud detection systems. One key area for improvement is the integration of real-time analytics to detect fraudulent claims as they occur, leveraging the adaptive capabilities of the AdaBoost algorithm to refine predictive accuracy continuously. Additionally, expanding the data sources to include telematics data from vehicles, such as driving </w:t>
      </w:r>
      <w:proofErr w:type="spellStart"/>
      <w:r w:rsidRPr="00A12FB8">
        <w:rPr>
          <w:rFonts w:ascii="Times New Roman" w:eastAsia="Times New Roman" w:hAnsi="Times New Roman" w:cs="Times New Roman"/>
          <w:color w:val="000000"/>
          <w:sz w:val="24"/>
          <w:szCs w:val="24"/>
          <w:lang w:val="en-IN"/>
        </w:rPr>
        <w:t>behavior</w:t>
      </w:r>
      <w:proofErr w:type="spellEnd"/>
      <w:r w:rsidRPr="00A12FB8">
        <w:rPr>
          <w:rFonts w:ascii="Times New Roman" w:eastAsia="Times New Roman" w:hAnsi="Times New Roman" w:cs="Times New Roman"/>
          <w:color w:val="000000"/>
          <w:sz w:val="24"/>
          <w:szCs w:val="24"/>
          <w:lang w:val="en-IN"/>
        </w:rPr>
        <w:t>, GPS logs, and real-time accident data, could provide deeper insights into fraudulent patterns, allowing the model to differentiate between genuine and suspicious claims more effectively.</w:t>
      </w:r>
    </w:p>
    <w:p w14:paraId="65367D21" w14:textId="77777777" w:rsidR="00A12FB8" w:rsidRPr="00A12FB8" w:rsidRDefault="00A12FB8" w:rsidP="00A12FB8">
      <w:pPr>
        <w:spacing w:after="0" w:line="360" w:lineRule="auto"/>
        <w:jc w:val="both"/>
        <w:rPr>
          <w:rFonts w:ascii="Times New Roman" w:eastAsia="Times New Roman" w:hAnsi="Times New Roman" w:cs="Times New Roman"/>
          <w:color w:val="000000"/>
          <w:sz w:val="24"/>
          <w:szCs w:val="24"/>
          <w:lang w:val="en-IN"/>
        </w:rPr>
      </w:pPr>
      <w:r w:rsidRPr="00A12FB8">
        <w:rPr>
          <w:rFonts w:ascii="Times New Roman" w:eastAsia="Times New Roman" w:hAnsi="Times New Roman" w:cs="Times New Roman"/>
          <w:color w:val="000000"/>
          <w:sz w:val="24"/>
          <w:szCs w:val="24"/>
          <w:lang w:val="en-IN"/>
        </w:rPr>
        <w:t>Another potential enhancement involves the incorporation of Explainable AI techniques alongside AdaBoost, such as SHAP (</w:t>
      </w:r>
      <w:proofErr w:type="spellStart"/>
      <w:r w:rsidRPr="00A12FB8">
        <w:rPr>
          <w:rFonts w:ascii="Times New Roman" w:eastAsia="Times New Roman" w:hAnsi="Times New Roman" w:cs="Times New Roman"/>
          <w:color w:val="000000"/>
          <w:sz w:val="24"/>
          <w:szCs w:val="24"/>
          <w:lang w:val="en-IN"/>
        </w:rPr>
        <w:t>SHapley</w:t>
      </w:r>
      <w:proofErr w:type="spellEnd"/>
      <w:r w:rsidRPr="00A12FB8">
        <w:rPr>
          <w:rFonts w:ascii="Times New Roman" w:eastAsia="Times New Roman" w:hAnsi="Times New Roman" w:cs="Times New Roman"/>
          <w:color w:val="000000"/>
          <w:sz w:val="24"/>
          <w:szCs w:val="24"/>
          <w:lang w:val="en-IN"/>
        </w:rPr>
        <w:t xml:space="preserve"> Additive </w:t>
      </w:r>
      <w:proofErr w:type="spellStart"/>
      <w:r w:rsidRPr="00A12FB8">
        <w:rPr>
          <w:rFonts w:ascii="Times New Roman" w:eastAsia="Times New Roman" w:hAnsi="Times New Roman" w:cs="Times New Roman"/>
          <w:color w:val="000000"/>
          <w:sz w:val="24"/>
          <w:szCs w:val="24"/>
          <w:lang w:val="en-IN"/>
        </w:rPr>
        <w:t>exPlanations</w:t>
      </w:r>
      <w:proofErr w:type="spellEnd"/>
      <w:r w:rsidRPr="00A12FB8">
        <w:rPr>
          <w:rFonts w:ascii="Times New Roman" w:eastAsia="Times New Roman" w:hAnsi="Times New Roman" w:cs="Times New Roman"/>
          <w:color w:val="000000"/>
          <w:sz w:val="24"/>
          <w:szCs w:val="24"/>
          <w:lang w:val="en-IN"/>
        </w:rPr>
        <w:t>) and LIME (Local Interpretable Model-Agnostic Explanations). These techniques would make the fraud detection process more transparent by explaining the factors influencing each prediction, helping insurance companies to understand and trust the model's decisions. Future work could also focus on enhancing the system's scalability by optimizing the AdaBoost model to handle larger datasets, thereby improving its performance in diverse geographic regions with varying claim patterns. Lastly, implementing adaptive learning strategies that allow the system to evolve with emerging fraud techniques and trends can further fortify the robustness of insurance fraud detection, ultimately reducing financial losses for insurers and ensuring fairer premiums for policyholders.</w:t>
      </w:r>
    </w:p>
    <w:p w14:paraId="40AB59D1" w14:textId="77777777" w:rsidR="00192291" w:rsidRPr="00A253CF" w:rsidRDefault="00192291" w:rsidP="00720DE2">
      <w:pPr>
        <w:spacing w:after="0" w:line="360" w:lineRule="auto"/>
        <w:jc w:val="both"/>
        <w:rPr>
          <w:rFonts w:ascii="Times New Roman" w:hAnsi="Times New Roman" w:cs="Times New Roman"/>
          <w:b/>
        </w:rPr>
      </w:pPr>
    </w:p>
    <w:p w14:paraId="08A189FC" w14:textId="77777777" w:rsidR="00192291" w:rsidRPr="00A253CF" w:rsidRDefault="00192291" w:rsidP="00720DE2">
      <w:pPr>
        <w:spacing w:after="0" w:line="360" w:lineRule="auto"/>
        <w:jc w:val="both"/>
        <w:rPr>
          <w:rFonts w:ascii="Times New Roman" w:hAnsi="Times New Roman" w:cs="Times New Roman"/>
          <w:b/>
        </w:rPr>
      </w:pPr>
    </w:p>
    <w:p w14:paraId="383740F8" w14:textId="77777777" w:rsidR="00192291" w:rsidRPr="00A253CF" w:rsidRDefault="00192291" w:rsidP="00720DE2">
      <w:pPr>
        <w:spacing w:after="0" w:line="360" w:lineRule="auto"/>
        <w:jc w:val="both"/>
        <w:rPr>
          <w:rFonts w:ascii="Times New Roman" w:hAnsi="Times New Roman" w:cs="Times New Roman"/>
          <w:b/>
        </w:rPr>
      </w:pPr>
    </w:p>
    <w:p w14:paraId="3AC43B51" w14:textId="77777777" w:rsidR="00192291" w:rsidRPr="00A253CF" w:rsidRDefault="00192291" w:rsidP="00720DE2">
      <w:pPr>
        <w:spacing w:after="0" w:line="360" w:lineRule="auto"/>
        <w:jc w:val="both"/>
        <w:rPr>
          <w:rFonts w:ascii="Times New Roman" w:hAnsi="Times New Roman" w:cs="Times New Roman"/>
          <w:b/>
        </w:rPr>
      </w:pPr>
    </w:p>
    <w:p w14:paraId="1524685F" w14:textId="77777777" w:rsidR="00192291" w:rsidRPr="00A253CF" w:rsidRDefault="00192291" w:rsidP="00720DE2">
      <w:pPr>
        <w:spacing w:after="0" w:line="360" w:lineRule="auto"/>
        <w:jc w:val="both"/>
        <w:rPr>
          <w:rFonts w:ascii="Times New Roman" w:hAnsi="Times New Roman" w:cs="Times New Roman"/>
          <w:b/>
        </w:rPr>
      </w:pPr>
    </w:p>
    <w:p w14:paraId="30C4C51A" w14:textId="77777777" w:rsidR="00192291" w:rsidRPr="00A253CF" w:rsidRDefault="00192291" w:rsidP="00720DE2">
      <w:pPr>
        <w:spacing w:after="0" w:line="360" w:lineRule="auto"/>
        <w:jc w:val="both"/>
        <w:rPr>
          <w:rFonts w:ascii="Times New Roman" w:hAnsi="Times New Roman" w:cs="Times New Roman"/>
          <w:b/>
        </w:rPr>
      </w:pPr>
    </w:p>
    <w:p w14:paraId="550888E6" w14:textId="4A6695DF" w:rsidR="00177325" w:rsidRPr="00A253CF" w:rsidRDefault="00177325">
      <w:pPr>
        <w:rPr>
          <w:rFonts w:ascii="Times New Roman" w:hAnsi="Times New Roman" w:cs="Times New Roman"/>
          <w:b/>
        </w:rPr>
      </w:pPr>
    </w:p>
    <w:p w14:paraId="4378B2BA" w14:textId="77777777" w:rsidR="00192291" w:rsidRPr="00A253CF" w:rsidRDefault="00192291" w:rsidP="00177325">
      <w:pPr>
        <w:jc w:val="center"/>
        <w:rPr>
          <w:rFonts w:ascii="Times New Roman" w:hAnsi="Times New Roman" w:cs="Times New Roman"/>
          <w:b/>
        </w:rPr>
      </w:pPr>
      <w:r w:rsidRPr="00A253CF">
        <w:rPr>
          <w:rFonts w:ascii="Times New Roman" w:hAnsi="Times New Roman" w:cs="Times New Roman"/>
          <w:b/>
          <w:sz w:val="32"/>
          <w:szCs w:val="32"/>
        </w:rPr>
        <w:lastRenderedPageBreak/>
        <w:t>CHAPTER 10</w:t>
      </w:r>
    </w:p>
    <w:p w14:paraId="086D54E1" w14:textId="77777777" w:rsidR="000B5600" w:rsidRPr="00A253CF" w:rsidRDefault="000B5600" w:rsidP="002E3CC2">
      <w:pPr>
        <w:jc w:val="center"/>
        <w:rPr>
          <w:rFonts w:ascii="Times New Roman" w:hAnsi="Times New Roman" w:cs="Times New Roman"/>
          <w:b/>
          <w:sz w:val="32"/>
          <w:szCs w:val="32"/>
        </w:rPr>
      </w:pPr>
      <w:r w:rsidRPr="00A253CF">
        <w:rPr>
          <w:rFonts w:ascii="Times New Roman" w:hAnsi="Times New Roman" w:cs="Times New Roman"/>
          <w:b/>
          <w:sz w:val="32"/>
          <w:szCs w:val="32"/>
        </w:rPr>
        <w:t>CONCLUSIONAND REFERENCES</w:t>
      </w:r>
    </w:p>
    <w:p w14:paraId="655DDDE7" w14:textId="77777777" w:rsidR="004020FB" w:rsidRPr="00A253CF" w:rsidRDefault="004020FB" w:rsidP="002E3CC2">
      <w:pPr>
        <w:jc w:val="center"/>
        <w:rPr>
          <w:rFonts w:ascii="Times New Roman" w:hAnsi="Times New Roman" w:cs="Times New Roman"/>
          <w:b/>
          <w:sz w:val="28"/>
          <w:szCs w:val="28"/>
        </w:rPr>
      </w:pPr>
    </w:p>
    <w:p w14:paraId="5D16E086" w14:textId="77777777" w:rsidR="00192291" w:rsidRPr="00A253CF" w:rsidRDefault="00192291" w:rsidP="00192291">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10.1 CONCLUSION</w:t>
      </w:r>
    </w:p>
    <w:p w14:paraId="5C81655C" w14:textId="20BB5046" w:rsidR="00B016FC" w:rsidRPr="00A12FB8" w:rsidRDefault="00A12FB8" w:rsidP="00A12FB8">
      <w:pPr>
        <w:spacing w:after="0" w:line="360" w:lineRule="auto"/>
        <w:jc w:val="both"/>
        <w:rPr>
          <w:rFonts w:ascii="Times New Roman" w:hAnsi="Times New Roman" w:cs="Times New Roman"/>
          <w:b/>
          <w:sz w:val="24"/>
          <w:szCs w:val="24"/>
        </w:rPr>
      </w:pPr>
      <w:r w:rsidRPr="00A12FB8">
        <w:rPr>
          <w:rFonts w:ascii="Times New Roman" w:hAnsi="Times New Roman" w:cs="Times New Roman"/>
          <w:bCs/>
          <w:sz w:val="24"/>
          <w:szCs w:val="24"/>
        </w:rPr>
        <w:t>The conclusion of this project highlights the significant advancements achieved in vehicle insurance fraud detection by implementing the AdaBoost Classifier. The proposed model effectively addresses challenges associated with class imbalance and missing data, which are common in insurance datasets. By leveraging AdaBoost, the system enhances the detection of fraudulent claims with greater accuracy and reduced overfitting, ensuring a robust predictive model that adapts to various fraud patterns. This approach not only improves the precision of identifying fraudulent activities but also contributes to minimizing financial losses for insurance companies.</w:t>
      </w:r>
      <w:r w:rsidR="00B016FC" w:rsidRPr="00A253CF">
        <w:rPr>
          <w:rFonts w:ascii="Times New Roman" w:hAnsi="Times New Roman" w:cs="Times New Roman"/>
          <w:b/>
          <w:sz w:val="24"/>
          <w:szCs w:val="24"/>
        </w:rPr>
        <w:br w:type="page"/>
      </w:r>
    </w:p>
    <w:p w14:paraId="6B1A6F88" w14:textId="77777777" w:rsidR="004319BA" w:rsidRPr="00A253CF" w:rsidRDefault="004319BA" w:rsidP="0015410C">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 xml:space="preserve">10.2 </w:t>
      </w:r>
      <w:bookmarkStart w:id="82" w:name="_Hlk185067653"/>
      <w:r w:rsidRPr="00A253CF">
        <w:rPr>
          <w:rFonts w:ascii="Times New Roman" w:hAnsi="Times New Roman" w:cs="Times New Roman"/>
          <w:b/>
          <w:sz w:val="28"/>
          <w:szCs w:val="28"/>
        </w:rPr>
        <w:t>REFERENCES</w:t>
      </w:r>
    </w:p>
    <w:p w14:paraId="1D42660F" w14:textId="4B58D621"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 </w:t>
      </w:r>
      <w:r w:rsidRPr="00BA737E">
        <w:rPr>
          <w:rFonts w:ascii="Times New Roman" w:hAnsi="Times New Roman" w:cs="Times New Roman"/>
          <w:bCs/>
          <w:color w:val="000000" w:themeColor="text1"/>
          <w:sz w:val="24"/>
          <w:szCs w:val="24"/>
        </w:rPr>
        <w:t xml:space="preserve">A. A. Khalil, Z. Liu, and A. A. Ali, “Using an adaptive network‐based fuzzy inference system </w:t>
      </w:r>
    </w:p>
    <w:p w14:paraId="13B355E8" w14:textId="7D07C13F"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25, model to predict the loss ratio of petroleum insurance in Egypt,” Risk Management and Insurance Review, vol. no. 1, pp. 5–18, 2022,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10.1111/rmir.12200. </w:t>
      </w:r>
    </w:p>
    <w:p w14:paraId="4F7E5DB3" w14:textId="2D8D7F08"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BA737E">
        <w:rPr>
          <w:rFonts w:ascii="Times New Roman" w:hAnsi="Times New Roman" w:cs="Times New Roman"/>
          <w:bCs/>
          <w:color w:val="000000" w:themeColor="text1"/>
          <w:sz w:val="24"/>
          <w:szCs w:val="24"/>
        </w:rPr>
        <w:t xml:space="preserve">C. </w:t>
      </w:r>
      <w:proofErr w:type="spellStart"/>
      <w:r w:rsidRPr="00BA737E">
        <w:rPr>
          <w:rFonts w:ascii="Times New Roman" w:hAnsi="Times New Roman" w:cs="Times New Roman"/>
          <w:bCs/>
          <w:color w:val="000000" w:themeColor="text1"/>
          <w:sz w:val="24"/>
          <w:szCs w:val="24"/>
        </w:rPr>
        <w:t>Bockel-Rickermann</w:t>
      </w:r>
      <w:proofErr w:type="spellEnd"/>
      <w:r w:rsidRPr="00BA737E">
        <w:rPr>
          <w:rFonts w:ascii="Times New Roman" w:hAnsi="Times New Roman" w:cs="Times New Roman"/>
          <w:bCs/>
          <w:color w:val="000000" w:themeColor="text1"/>
          <w:sz w:val="24"/>
          <w:szCs w:val="24"/>
        </w:rPr>
        <w:t xml:space="preserve">, T. Verdonck, and W. Verbeke, “Fraud analytics: A decade of research: </w:t>
      </w:r>
    </w:p>
    <w:p w14:paraId="57D4A248" w14:textId="284F142C"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Organizing challenges and solutions in the </w:t>
      </w:r>
      <w:proofErr w:type="spellStart"/>
      <w:r w:rsidRPr="00BA737E">
        <w:rPr>
          <w:rFonts w:ascii="Times New Roman" w:hAnsi="Times New Roman" w:cs="Times New Roman"/>
          <w:bCs/>
          <w:color w:val="000000" w:themeColor="text1"/>
          <w:sz w:val="24"/>
          <w:szCs w:val="24"/>
        </w:rPr>
        <w:t>field,”Expert</w:t>
      </w:r>
      <w:proofErr w:type="spellEnd"/>
      <w:r w:rsidRPr="00BA737E">
        <w:rPr>
          <w:rFonts w:ascii="Times New Roman" w:hAnsi="Times New Roman" w:cs="Times New Roman"/>
          <w:bCs/>
          <w:color w:val="000000" w:themeColor="text1"/>
          <w:sz w:val="24"/>
          <w:szCs w:val="24"/>
        </w:rPr>
        <w:t xml:space="preserve"> Syst Appl, vol. 232, p. 120605,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w:t>
      </w:r>
    </w:p>
    <w:p w14:paraId="56D1BCD4" w14:textId="5DBAB620" w:rsidR="004319BA" w:rsidRDefault="00BA737E" w:rsidP="00BA737E">
      <w:pPr>
        <w:spacing w:after="0" w:line="360" w:lineRule="auto"/>
        <w:jc w:val="both"/>
        <w:rPr>
          <w:rFonts w:ascii="Times New Roman" w:hAnsi="Times New Roman" w:cs="Times New Roman"/>
          <w:bCs/>
          <w:color w:val="000000" w:themeColor="text1"/>
          <w:sz w:val="24"/>
          <w:szCs w:val="24"/>
        </w:rPr>
      </w:pPr>
      <w:hyperlink r:id="rId20" w:history="1">
        <w:r w:rsidRPr="00955ADD">
          <w:rPr>
            <w:rStyle w:val="Hyperlink"/>
            <w:rFonts w:ascii="Times New Roman" w:hAnsi="Times New Roman" w:cs="Times New Roman"/>
            <w:bCs/>
            <w:sz w:val="24"/>
            <w:szCs w:val="24"/>
          </w:rPr>
          <w:t>https://doi.org/10.1016/j.eswa.2023.120605</w:t>
        </w:r>
      </w:hyperlink>
      <w:r w:rsidRPr="00BA737E">
        <w:rPr>
          <w:rFonts w:ascii="Times New Roman" w:hAnsi="Times New Roman" w:cs="Times New Roman"/>
          <w:bCs/>
          <w:color w:val="000000" w:themeColor="text1"/>
          <w:sz w:val="24"/>
          <w:szCs w:val="24"/>
        </w:rPr>
        <w:t>.</w:t>
      </w:r>
    </w:p>
    <w:p w14:paraId="4854A336" w14:textId="0DC017CA"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BA737E">
        <w:rPr>
          <w:rFonts w:ascii="Times New Roman" w:hAnsi="Times New Roman" w:cs="Times New Roman"/>
          <w:bCs/>
          <w:color w:val="000000" w:themeColor="text1"/>
          <w:sz w:val="24"/>
          <w:szCs w:val="24"/>
        </w:rPr>
        <w:t xml:space="preserve">Y. Wang and W. Xu, “Leveraging deep learning with LDA-based text analytics to detect automobile insurance fraud,” </w:t>
      </w:r>
      <w:proofErr w:type="spellStart"/>
      <w:r w:rsidRPr="00BA737E">
        <w:rPr>
          <w:rFonts w:ascii="Times New Roman" w:hAnsi="Times New Roman" w:cs="Times New Roman"/>
          <w:bCs/>
          <w:color w:val="000000" w:themeColor="text1"/>
          <w:sz w:val="24"/>
          <w:szCs w:val="24"/>
        </w:rPr>
        <w:t>Decis</w:t>
      </w:r>
      <w:proofErr w:type="spellEnd"/>
      <w:r w:rsidRPr="00BA737E">
        <w:rPr>
          <w:rFonts w:ascii="Times New Roman" w:hAnsi="Times New Roman" w:cs="Times New Roman"/>
          <w:bCs/>
          <w:color w:val="000000" w:themeColor="text1"/>
          <w:sz w:val="24"/>
          <w:szCs w:val="24"/>
        </w:rPr>
        <w:t xml:space="preserve"> Support Syst, vol. 105, pp. 87–95, 2018, https://doi.org/10.1016/j.dss.2017.11.001.  </w:t>
      </w:r>
    </w:p>
    <w:p w14:paraId="7F0B5E02" w14:textId="23D3A927" w:rsid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BA737E">
        <w:rPr>
          <w:rFonts w:ascii="Times New Roman" w:hAnsi="Times New Roman" w:cs="Times New Roman"/>
          <w:bCs/>
          <w:color w:val="000000" w:themeColor="text1"/>
          <w:sz w:val="24"/>
          <w:szCs w:val="24"/>
        </w:rPr>
        <w:t xml:space="preserve">B. Itri, Y. Mohamed, Q. Mohammed, and B. Omar, “Performance comparative study of machine learning algorithms for automobile insurance fraud detection,” in 2019 Third </w:t>
      </w:r>
    </w:p>
    <w:p w14:paraId="2EBBFACE" w14:textId="0A0CF944"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International Conference on Intelligent Computing in Data Sciences (ICDS), 2019, pp. 1–4. 10.1109/ICDS47004.2019.8942277. </w:t>
      </w:r>
    </w:p>
    <w:p w14:paraId="50C98865" w14:textId="6317E7D6"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BA737E">
        <w:rPr>
          <w:rFonts w:ascii="Times New Roman" w:hAnsi="Times New Roman" w:cs="Times New Roman"/>
          <w:bCs/>
          <w:color w:val="000000" w:themeColor="text1"/>
          <w:sz w:val="24"/>
          <w:szCs w:val="24"/>
        </w:rPr>
        <w:t xml:space="preserve">R. P. B. Piovezan, P. P. de Andrade Junior, and S. L. Ávila, “Machine Learning Method for Return Direction Forecast of Exchange Traded Funds (ETFs) Using Classification and Regression Models,” </w:t>
      </w:r>
      <w:proofErr w:type="spellStart"/>
      <w:r w:rsidRPr="00BA737E">
        <w:rPr>
          <w:rFonts w:ascii="Times New Roman" w:hAnsi="Times New Roman" w:cs="Times New Roman"/>
          <w:bCs/>
          <w:color w:val="000000" w:themeColor="text1"/>
          <w:sz w:val="24"/>
          <w:szCs w:val="24"/>
        </w:rPr>
        <w:t>Comput</w:t>
      </w:r>
      <w:proofErr w:type="spellEnd"/>
      <w:r w:rsidRPr="00BA737E">
        <w:rPr>
          <w:rFonts w:ascii="Times New Roman" w:hAnsi="Times New Roman" w:cs="Times New Roman"/>
          <w:bCs/>
          <w:color w:val="000000" w:themeColor="text1"/>
          <w:sz w:val="24"/>
          <w:szCs w:val="24"/>
        </w:rPr>
        <w:t xml:space="preserve"> Econ,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10.1007/s10614023-10385-4. </w:t>
      </w:r>
    </w:p>
    <w:p w14:paraId="7C16C11F" w14:textId="41518F05"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BA737E">
        <w:rPr>
          <w:rFonts w:ascii="Times New Roman" w:hAnsi="Times New Roman" w:cs="Times New Roman"/>
          <w:bCs/>
          <w:color w:val="000000" w:themeColor="text1"/>
          <w:sz w:val="24"/>
          <w:szCs w:val="24"/>
        </w:rPr>
        <w:t xml:space="preserve">A. A. Khalil, Z. Liu, A. Salah, A. </w:t>
      </w:r>
      <w:proofErr w:type="spellStart"/>
      <w:r w:rsidRPr="00BA737E">
        <w:rPr>
          <w:rFonts w:ascii="Times New Roman" w:hAnsi="Times New Roman" w:cs="Times New Roman"/>
          <w:bCs/>
          <w:color w:val="000000" w:themeColor="text1"/>
          <w:sz w:val="24"/>
          <w:szCs w:val="24"/>
        </w:rPr>
        <w:t>Fathalla</w:t>
      </w:r>
      <w:proofErr w:type="spellEnd"/>
      <w:r w:rsidRPr="00BA737E">
        <w:rPr>
          <w:rFonts w:ascii="Times New Roman" w:hAnsi="Times New Roman" w:cs="Times New Roman"/>
          <w:bCs/>
          <w:color w:val="000000" w:themeColor="text1"/>
          <w:sz w:val="24"/>
          <w:szCs w:val="24"/>
        </w:rPr>
        <w:t xml:space="preserve">, and A. Ali, “Predicting Insolvency of Insurance Companies in Egyptian Market Using Bagging and Boosting Ensemble Techniques,” IEEE Access, vol. 10, pp. 117304–117314, 2022, 10.1109/ACCESS.2022.3210032. </w:t>
      </w:r>
    </w:p>
    <w:p w14:paraId="4D574ACB" w14:textId="30B5BD93"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BA737E">
        <w:rPr>
          <w:rFonts w:ascii="Times New Roman" w:hAnsi="Times New Roman" w:cs="Times New Roman"/>
          <w:bCs/>
          <w:color w:val="000000" w:themeColor="text1"/>
          <w:sz w:val="24"/>
          <w:szCs w:val="24"/>
        </w:rPr>
        <w:t xml:space="preserve">N. Boodhun and M. </w:t>
      </w:r>
      <w:proofErr w:type="spellStart"/>
      <w:r w:rsidRPr="00BA737E">
        <w:rPr>
          <w:rFonts w:ascii="Times New Roman" w:hAnsi="Times New Roman" w:cs="Times New Roman"/>
          <w:bCs/>
          <w:color w:val="000000" w:themeColor="text1"/>
          <w:sz w:val="24"/>
          <w:szCs w:val="24"/>
        </w:rPr>
        <w:t>Jayabalan</w:t>
      </w:r>
      <w:proofErr w:type="spellEnd"/>
      <w:r w:rsidRPr="00BA737E">
        <w:rPr>
          <w:rFonts w:ascii="Times New Roman" w:hAnsi="Times New Roman" w:cs="Times New Roman"/>
          <w:bCs/>
          <w:color w:val="000000" w:themeColor="text1"/>
          <w:sz w:val="24"/>
          <w:szCs w:val="24"/>
        </w:rPr>
        <w:t xml:space="preserve">, “Risk prediction in life insurance industry using supervised learning algorithms,” Complex &amp; Intelligent Systems, vol. 4, no. 2, pp. 145–154, 2018,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10.1007/s40747-0180072-1. </w:t>
      </w:r>
    </w:p>
    <w:p w14:paraId="473C490D" w14:textId="30DF6161"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Pr="00BA737E">
        <w:rPr>
          <w:rFonts w:ascii="Times New Roman" w:hAnsi="Times New Roman" w:cs="Times New Roman"/>
          <w:bCs/>
          <w:color w:val="000000" w:themeColor="text1"/>
          <w:sz w:val="24"/>
          <w:szCs w:val="24"/>
        </w:rPr>
        <w:t xml:space="preserve">D. Tiwari, B. Nagpal, B. S. Bhati, A. Mishra, and M. Kumar, “A systematic review of social network sentiment analysis with comparative study of ensemble-based techniques,” </w:t>
      </w:r>
      <w:proofErr w:type="spellStart"/>
      <w:r w:rsidRPr="00BA737E">
        <w:rPr>
          <w:rFonts w:ascii="Times New Roman" w:hAnsi="Times New Roman" w:cs="Times New Roman"/>
          <w:bCs/>
          <w:color w:val="000000" w:themeColor="text1"/>
          <w:sz w:val="24"/>
          <w:szCs w:val="24"/>
        </w:rPr>
        <w:t>Artif</w:t>
      </w:r>
      <w:proofErr w:type="spellEnd"/>
      <w:r w:rsidRPr="00BA737E">
        <w:rPr>
          <w:rFonts w:ascii="Times New Roman" w:hAnsi="Times New Roman" w:cs="Times New Roman"/>
          <w:bCs/>
          <w:color w:val="000000" w:themeColor="text1"/>
          <w:sz w:val="24"/>
          <w:szCs w:val="24"/>
        </w:rPr>
        <w:t xml:space="preserve"> </w:t>
      </w:r>
      <w:proofErr w:type="spellStart"/>
      <w:r w:rsidRPr="00BA737E">
        <w:rPr>
          <w:rFonts w:ascii="Times New Roman" w:hAnsi="Times New Roman" w:cs="Times New Roman"/>
          <w:bCs/>
          <w:color w:val="000000" w:themeColor="text1"/>
          <w:sz w:val="24"/>
          <w:szCs w:val="24"/>
        </w:rPr>
        <w:t>Intell</w:t>
      </w:r>
      <w:proofErr w:type="spellEnd"/>
      <w:r w:rsidRPr="00BA737E">
        <w:rPr>
          <w:rFonts w:ascii="Times New Roman" w:hAnsi="Times New Roman" w:cs="Times New Roman"/>
          <w:bCs/>
          <w:color w:val="000000" w:themeColor="text1"/>
          <w:sz w:val="24"/>
          <w:szCs w:val="24"/>
        </w:rPr>
        <w:t xml:space="preserve"> Rev, vol. 56, no. 11, pp. 13407–13461,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10.1007/s10462-023-10472-w. </w:t>
      </w:r>
    </w:p>
    <w:p w14:paraId="3FEB4A2F" w14:textId="5727067C"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[9] </w:t>
      </w:r>
      <w:r w:rsidRPr="00BA737E">
        <w:rPr>
          <w:rFonts w:ascii="Times New Roman" w:hAnsi="Times New Roman" w:cs="Times New Roman"/>
          <w:bCs/>
          <w:color w:val="000000" w:themeColor="text1"/>
          <w:sz w:val="24"/>
          <w:szCs w:val="24"/>
        </w:rPr>
        <w:t xml:space="preserve">M. Liao, S. Tian, Y. Zhang, G. Hua, W. Zou, and X. Li, “PDA: Progressive Domain Adaptation for Semantic Segmentation,” </w:t>
      </w:r>
      <w:proofErr w:type="spellStart"/>
      <w:r w:rsidRPr="00BA737E">
        <w:rPr>
          <w:rFonts w:ascii="Times New Roman" w:hAnsi="Times New Roman" w:cs="Times New Roman"/>
          <w:bCs/>
          <w:color w:val="000000" w:themeColor="text1"/>
          <w:sz w:val="24"/>
          <w:szCs w:val="24"/>
        </w:rPr>
        <w:t>Knowl</w:t>
      </w:r>
      <w:proofErr w:type="spellEnd"/>
      <w:r w:rsidRPr="00BA737E">
        <w:rPr>
          <w:rFonts w:ascii="Times New Roman" w:hAnsi="Times New Roman" w:cs="Times New Roman"/>
          <w:bCs/>
          <w:color w:val="000000" w:themeColor="text1"/>
          <w:sz w:val="24"/>
          <w:szCs w:val="24"/>
        </w:rPr>
        <w:t xml:space="preserve"> Based Syst, vol. 284, p. 111179, 2024, https://doi.org/10.1016/j.knosys.2023.111179. </w:t>
      </w:r>
    </w:p>
    <w:p w14:paraId="57C2F957" w14:textId="77777777" w:rsidR="004C2F93" w:rsidRDefault="004C2F93" w:rsidP="00BA737E">
      <w:pPr>
        <w:spacing w:after="0" w:line="360" w:lineRule="auto"/>
        <w:jc w:val="both"/>
        <w:rPr>
          <w:rFonts w:ascii="Times New Roman" w:hAnsi="Times New Roman" w:cs="Times New Roman"/>
          <w:bCs/>
          <w:color w:val="000000" w:themeColor="text1"/>
          <w:sz w:val="24"/>
          <w:szCs w:val="24"/>
        </w:rPr>
      </w:pPr>
    </w:p>
    <w:p w14:paraId="5A11E418" w14:textId="3E7FB4CA"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[10] </w:t>
      </w:r>
      <w:r w:rsidRPr="00BA737E">
        <w:rPr>
          <w:rFonts w:ascii="Times New Roman" w:hAnsi="Times New Roman" w:cs="Times New Roman"/>
          <w:bCs/>
          <w:color w:val="000000" w:themeColor="text1"/>
          <w:sz w:val="24"/>
          <w:szCs w:val="24"/>
        </w:rPr>
        <w:t>A. Khalil, Z. Liu, and A. Ali, “Precision in Insurance Forecasting: Enhancing Potential with Ensemble and Combination Models based on the Adaptive Neuro</w:t>
      </w:r>
      <w:r w:rsidR="00C0213C">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Fuzzy Inference System in the Egyptian Insurance </w:t>
      </w:r>
      <w:r w:rsidR="00C0213C">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Industry,” Applied Artificial Intelligence, vol. 38, no. 1, p.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2348413, Dec. 10.1080/08839514.2024.2348413. 2024, </w:t>
      </w:r>
    </w:p>
    <w:p w14:paraId="598235C9" w14:textId="7605DF36" w:rsid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[11] </w:t>
      </w:r>
      <w:r w:rsidRPr="00BA737E">
        <w:rPr>
          <w:rFonts w:ascii="Times New Roman" w:hAnsi="Times New Roman" w:cs="Times New Roman"/>
          <w:bCs/>
          <w:color w:val="000000" w:themeColor="text1"/>
          <w:sz w:val="24"/>
          <w:szCs w:val="24"/>
        </w:rPr>
        <w:t xml:space="preserve">A. K. I. Hassan and A. Abraham, “Modeling insurance fraud detection using ensemble combining </w:t>
      </w:r>
      <w:r w:rsidR="00C0213C">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classification,” International Journal of Computer</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Information Systems and Industrial Management Applications,</w:t>
      </w:r>
      <w:r w:rsidR="00C0213C">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vol. 8, pp. 257–265, 2016.</w:t>
      </w:r>
    </w:p>
    <w:p w14:paraId="4E6F6D90" w14:textId="2D16D839" w:rsidR="00C0213C"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w:t>
      </w:r>
      <w:r w:rsidRPr="00BA737E">
        <w:rPr>
          <w:rFonts w:ascii="Times New Roman" w:hAnsi="Times New Roman" w:cs="Times New Roman"/>
          <w:bCs/>
          <w:color w:val="000000" w:themeColor="text1"/>
          <w:sz w:val="24"/>
          <w:szCs w:val="24"/>
        </w:rPr>
        <w:t xml:space="preserve">V. R. Shetty and R. L. </w:t>
      </w:r>
      <w:proofErr w:type="spellStart"/>
      <w:r w:rsidRPr="00BA737E">
        <w:rPr>
          <w:rFonts w:ascii="Times New Roman" w:hAnsi="Times New Roman" w:cs="Times New Roman"/>
          <w:bCs/>
          <w:color w:val="000000" w:themeColor="text1"/>
          <w:sz w:val="24"/>
          <w:szCs w:val="24"/>
        </w:rPr>
        <w:t>Malghan</w:t>
      </w:r>
      <w:proofErr w:type="spellEnd"/>
      <w:r w:rsidRPr="00BA737E">
        <w:rPr>
          <w:rFonts w:ascii="Times New Roman" w:hAnsi="Times New Roman" w:cs="Times New Roman"/>
          <w:bCs/>
          <w:color w:val="000000" w:themeColor="text1"/>
          <w:sz w:val="24"/>
          <w:szCs w:val="24"/>
        </w:rPr>
        <w:t xml:space="preserve">, “Safeguarding against Cyber Threats: Machine Learning-Based Approaches for Real-Time Fraud Detection and Prevention,” Engineering Proceedings, vol. 59, no. 1, p. 111, 2023. </w:t>
      </w:r>
    </w:p>
    <w:p w14:paraId="1656A9FB" w14:textId="6C618101"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[13] </w:t>
      </w:r>
      <w:r w:rsidRPr="00BA737E">
        <w:rPr>
          <w:rFonts w:ascii="Times New Roman" w:hAnsi="Times New Roman" w:cs="Times New Roman"/>
          <w:bCs/>
          <w:color w:val="000000" w:themeColor="text1"/>
          <w:sz w:val="24"/>
          <w:szCs w:val="24"/>
        </w:rPr>
        <w:t xml:space="preserve">A. R. Khalid, N. </w:t>
      </w:r>
      <w:proofErr w:type="spellStart"/>
      <w:r w:rsidRPr="00BA737E">
        <w:rPr>
          <w:rFonts w:ascii="Times New Roman" w:hAnsi="Times New Roman" w:cs="Times New Roman"/>
          <w:bCs/>
          <w:color w:val="000000" w:themeColor="text1"/>
          <w:sz w:val="24"/>
          <w:szCs w:val="24"/>
        </w:rPr>
        <w:t>Owoh</w:t>
      </w:r>
      <w:proofErr w:type="spellEnd"/>
      <w:r w:rsidRPr="00BA737E">
        <w:rPr>
          <w:rFonts w:ascii="Times New Roman" w:hAnsi="Times New Roman" w:cs="Times New Roman"/>
          <w:bCs/>
          <w:color w:val="000000" w:themeColor="text1"/>
          <w:sz w:val="24"/>
          <w:szCs w:val="24"/>
        </w:rPr>
        <w:t xml:space="preserve">, O. Uthmani, M. </w:t>
      </w:r>
      <w:proofErr w:type="spellStart"/>
      <w:r w:rsidRPr="00BA737E">
        <w:rPr>
          <w:rFonts w:ascii="Times New Roman" w:hAnsi="Times New Roman" w:cs="Times New Roman"/>
          <w:bCs/>
          <w:color w:val="000000" w:themeColor="text1"/>
          <w:sz w:val="24"/>
          <w:szCs w:val="24"/>
        </w:rPr>
        <w:t>Ashawa</w:t>
      </w:r>
      <w:proofErr w:type="spellEnd"/>
      <w:r w:rsidRPr="00BA737E">
        <w:rPr>
          <w:rFonts w:ascii="Times New Roman" w:hAnsi="Times New Roman" w:cs="Times New Roman"/>
          <w:bCs/>
          <w:color w:val="000000" w:themeColor="text1"/>
          <w:sz w:val="24"/>
          <w:szCs w:val="24"/>
        </w:rPr>
        <w:t xml:space="preserve">, J. </w:t>
      </w:r>
      <w:proofErr w:type="spellStart"/>
      <w:r w:rsidRPr="00BA737E">
        <w:rPr>
          <w:rFonts w:ascii="Times New Roman" w:hAnsi="Times New Roman" w:cs="Times New Roman"/>
          <w:bCs/>
          <w:color w:val="000000" w:themeColor="text1"/>
          <w:sz w:val="24"/>
          <w:szCs w:val="24"/>
        </w:rPr>
        <w:t>Osamor</w:t>
      </w:r>
      <w:proofErr w:type="spellEnd"/>
      <w:r w:rsidRPr="00BA737E">
        <w:rPr>
          <w:rFonts w:ascii="Times New Roman" w:hAnsi="Times New Roman" w:cs="Times New Roman"/>
          <w:bCs/>
          <w:color w:val="000000" w:themeColor="text1"/>
          <w:sz w:val="24"/>
          <w:szCs w:val="24"/>
        </w:rPr>
        <w:t xml:space="preserve">, and J. </w:t>
      </w:r>
      <w:proofErr w:type="spellStart"/>
      <w:r w:rsidRPr="00BA737E">
        <w:rPr>
          <w:rFonts w:ascii="Times New Roman" w:hAnsi="Times New Roman" w:cs="Times New Roman"/>
          <w:bCs/>
          <w:color w:val="000000" w:themeColor="text1"/>
          <w:sz w:val="24"/>
          <w:szCs w:val="24"/>
        </w:rPr>
        <w:t>Adejoh</w:t>
      </w:r>
      <w:proofErr w:type="spellEnd"/>
      <w:r w:rsidRPr="00BA737E">
        <w:rPr>
          <w:rFonts w:ascii="Times New Roman" w:hAnsi="Times New Roman" w:cs="Times New Roman"/>
          <w:bCs/>
          <w:color w:val="000000" w:themeColor="text1"/>
          <w:sz w:val="24"/>
          <w:szCs w:val="24"/>
        </w:rPr>
        <w:t xml:space="preserve">, “Enhancing Credit Card Fraud Detection: An Ensemble Machine Learning Approach,” Big Data and Cognitive Computing, vol. 8, no. 1, p. 6, 2024. </w:t>
      </w:r>
    </w:p>
    <w:p w14:paraId="73F34160" w14:textId="2127AAC3"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[14] </w:t>
      </w:r>
      <w:r w:rsidRPr="00BA737E">
        <w:rPr>
          <w:rFonts w:ascii="Times New Roman" w:hAnsi="Times New Roman" w:cs="Times New Roman"/>
          <w:bCs/>
          <w:color w:val="000000" w:themeColor="text1"/>
          <w:sz w:val="24"/>
          <w:szCs w:val="24"/>
        </w:rPr>
        <w:t xml:space="preserve">A. A. Khalil, Z. Liu, and A. Ali, “Enhancing operational efficiency of insurance companies: a fuzzy time series approach to loss ratio forecasting in the Egyptian market,” Journal of Business </w:t>
      </w:r>
    </w:p>
    <w:p w14:paraId="19FEF296" w14:textId="0353BC9E"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Analytics, pp. 1–19, 10.1080/2573234X.2024.2393609. </w:t>
      </w:r>
    </w:p>
    <w:p w14:paraId="6F7209E0" w14:textId="4A9CC040"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[15] </w:t>
      </w:r>
      <w:r w:rsidRPr="00BA737E">
        <w:rPr>
          <w:rFonts w:ascii="Times New Roman" w:hAnsi="Times New Roman" w:cs="Times New Roman"/>
          <w:bCs/>
          <w:color w:val="000000" w:themeColor="text1"/>
          <w:sz w:val="24"/>
          <w:szCs w:val="24"/>
        </w:rPr>
        <w:t xml:space="preserve">M. Hanafy and R. Ming, “Improving imbalanced data classification in auto insurance by the data level approaches,” International Journal of Advanced Computer Science and Applications, vol. 12, no. 6, 2021. </w:t>
      </w:r>
    </w:p>
    <w:p w14:paraId="16553FFF" w14:textId="65BA3BFF"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[16] </w:t>
      </w:r>
      <w:r w:rsidRPr="00BA737E">
        <w:rPr>
          <w:rFonts w:ascii="Times New Roman" w:hAnsi="Times New Roman" w:cs="Times New Roman"/>
          <w:bCs/>
          <w:color w:val="000000" w:themeColor="text1"/>
          <w:sz w:val="24"/>
          <w:szCs w:val="24"/>
        </w:rPr>
        <w:t xml:space="preserve">B. </w:t>
      </w:r>
      <w:proofErr w:type="spellStart"/>
      <w:r w:rsidRPr="00BA737E">
        <w:rPr>
          <w:rFonts w:ascii="Times New Roman" w:hAnsi="Times New Roman" w:cs="Times New Roman"/>
          <w:bCs/>
          <w:color w:val="000000" w:themeColor="text1"/>
          <w:sz w:val="24"/>
          <w:szCs w:val="24"/>
        </w:rPr>
        <w:t>Baesens</w:t>
      </w:r>
      <w:proofErr w:type="spellEnd"/>
      <w:r w:rsidRPr="00BA737E">
        <w:rPr>
          <w:rFonts w:ascii="Times New Roman" w:hAnsi="Times New Roman" w:cs="Times New Roman"/>
          <w:bCs/>
          <w:color w:val="000000" w:themeColor="text1"/>
          <w:sz w:val="24"/>
          <w:szCs w:val="24"/>
        </w:rPr>
        <w:t xml:space="preserve">, S. </w:t>
      </w:r>
      <w:proofErr w:type="spellStart"/>
      <w:r w:rsidRPr="00BA737E">
        <w:rPr>
          <w:rFonts w:ascii="Times New Roman" w:hAnsi="Times New Roman" w:cs="Times New Roman"/>
          <w:bCs/>
          <w:color w:val="000000" w:themeColor="text1"/>
          <w:sz w:val="24"/>
          <w:szCs w:val="24"/>
        </w:rPr>
        <w:t>Höppner</w:t>
      </w:r>
      <w:proofErr w:type="spellEnd"/>
      <w:r w:rsidRPr="00BA737E">
        <w:rPr>
          <w:rFonts w:ascii="Times New Roman" w:hAnsi="Times New Roman" w:cs="Times New Roman"/>
          <w:bCs/>
          <w:color w:val="000000" w:themeColor="text1"/>
          <w:sz w:val="24"/>
          <w:szCs w:val="24"/>
        </w:rPr>
        <w:t>, I. Ortner, and T. Verdonck, “</w:t>
      </w:r>
      <w:proofErr w:type="spellStart"/>
      <w:r w:rsidRPr="00BA737E">
        <w:rPr>
          <w:rFonts w:ascii="Times New Roman" w:hAnsi="Times New Roman" w:cs="Times New Roman"/>
          <w:bCs/>
          <w:color w:val="000000" w:themeColor="text1"/>
          <w:sz w:val="24"/>
          <w:szCs w:val="24"/>
        </w:rPr>
        <w:t>robROSE</w:t>
      </w:r>
      <w:proofErr w:type="spellEnd"/>
      <w:r w:rsidRPr="00BA737E">
        <w:rPr>
          <w:rFonts w:ascii="Times New Roman" w:hAnsi="Times New Roman" w:cs="Times New Roman"/>
          <w:bCs/>
          <w:color w:val="000000" w:themeColor="text1"/>
          <w:sz w:val="24"/>
          <w:szCs w:val="24"/>
        </w:rPr>
        <w:t xml:space="preserve">: A robust approach for dealing with imbalanced data in fraud detection,” Stat Methods Appt, vol. 30, no. 3, pp. 841–861, 2021,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10.1007/s10260-021-00573-7. </w:t>
      </w:r>
    </w:p>
    <w:p w14:paraId="3B166EED" w14:textId="2AC06BF9"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[17] </w:t>
      </w:r>
      <w:r w:rsidRPr="00BA737E">
        <w:rPr>
          <w:rFonts w:ascii="Times New Roman" w:hAnsi="Times New Roman" w:cs="Times New Roman"/>
          <w:bCs/>
          <w:color w:val="000000" w:themeColor="text1"/>
          <w:sz w:val="24"/>
          <w:szCs w:val="24"/>
        </w:rPr>
        <w:t xml:space="preserve">S. Subudhi and S. Panigrahi, “Effect of Class </w:t>
      </w:r>
      <w:proofErr w:type="spellStart"/>
      <w:r w:rsidRPr="00BA737E">
        <w:rPr>
          <w:rFonts w:ascii="Times New Roman" w:hAnsi="Times New Roman" w:cs="Times New Roman"/>
          <w:bCs/>
          <w:color w:val="000000" w:themeColor="text1"/>
          <w:sz w:val="24"/>
          <w:szCs w:val="24"/>
        </w:rPr>
        <w:t>Imbalanceness</w:t>
      </w:r>
      <w:proofErr w:type="spellEnd"/>
      <w:r w:rsidRPr="00BA737E">
        <w:rPr>
          <w:rFonts w:ascii="Times New Roman" w:hAnsi="Times New Roman" w:cs="Times New Roman"/>
          <w:bCs/>
          <w:color w:val="000000" w:themeColor="text1"/>
          <w:sz w:val="24"/>
          <w:szCs w:val="24"/>
        </w:rPr>
        <w:t xml:space="preserve"> in Detecting Automobile Insurance Fraud,” in 2018 2nd International Conference on Data Science and Business Analytics (ICDSBA), 2018,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pp.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528–531. 10.1109/ICDSBA.2018.00104. </w:t>
      </w:r>
    </w:p>
    <w:p w14:paraId="6FE6076B" w14:textId="05F30869"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[18] </w:t>
      </w:r>
      <w:r w:rsidRPr="00BA737E">
        <w:rPr>
          <w:rFonts w:ascii="Times New Roman" w:hAnsi="Times New Roman" w:cs="Times New Roman"/>
          <w:bCs/>
          <w:color w:val="000000" w:themeColor="text1"/>
          <w:sz w:val="24"/>
          <w:szCs w:val="24"/>
        </w:rPr>
        <w:t xml:space="preserve">T. Olalekan Yusuf and A. Rasheed Babalola, “Control of insurance fraud in Nigeria: an exploratory study (case study),” J </w:t>
      </w:r>
      <w:proofErr w:type="spellStart"/>
      <w:r w:rsidRPr="00BA737E">
        <w:rPr>
          <w:rFonts w:ascii="Times New Roman" w:hAnsi="Times New Roman" w:cs="Times New Roman"/>
          <w:bCs/>
          <w:color w:val="000000" w:themeColor="text1"/>
          <w:sz w:val="24"/>
          <w:szCs w:val="24"/>
        </w:rPr>
        <w:t>Financ</w:t>
      </w:r>
      <w:proofErr w:type="spellEnd"/>
      <w:r w:rsidRPr="00BA737E">
        <w:rPr>
          <w:rFonts w:ascii="Times New Roman" w:hAnsi="Times New Roman" w:cs="Times New Roman"/>
          <w:bCs/>
          <w:color w:val="000000" w:themeColor="text1"/>
          <w:sz w:val="24"/>
          <w:szCs w:val="24"/>
        </w:rPr>
        <w:t xml:space="preserve"> Crime, vol. 16, no. 4, </w:t>
      </w:r>
      <w:r w:rsidR="004C2F93">
        <w:rPr>
          <w:rFonts w:ascii="Times New Roman" w:hAnsi="Times New Roman" w:cs="Times New Roman"/>
          <w:bCs/>
          <w:color w:val="000000" w:themeColor="text1"/>
          <w:sz w:val="24"/>
          <w:szCs w:val="24"/>
        </w:rPr>
        <w:t>\</w:t>
      </w:r>
      <w:r w:rsidRPr="00BA737E">
        <w:rPr>
          <w:rFonts w:ascii="Times New Roman" w:hAnsi="Times New Roman" w:cs="Times New Roman"/>
          <w:bCs/>
          <w:color w:val="000000" w:themeColor="text1"/>
          <w:sz w:val="24"/>
          <w:szCs w:val="24"/>
        </w:rPr>
        <w:t xml:space="preserve">pp. 418–435, Jan. 2009,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10.1108/13590790910993744. </w:t>
      </w:r>
    </w:p>
    <w:p w14:paraId="7D5E0769" w14:textId="77777777" w:rsidR="00C0213C" w:rsidRDefault="00C0213C" w:rsidP="00BA737E">
      <w:pPr>
        <w:spacing w:after="0" w:line="360" w:lineRule="auto"/>
        <w:jc w:val="both"/>
        <w:rPr>
          <w:rFonts w:ascii="Times New Roman" w:hAnsi="Times New Roman" w:cs="Times New Roman"/>
          <w:bCs/>
          <w:color w:val="000000" w:themeColor="text1"/>
          <w:sz w:val="24"/>
          <w:szCs w:val="24"/>
        </w:rPr>
      </w:pPr>
    </w:p>
    <w:p w14:paraId="4D0EE075" w14:textId="77777777" w:rsidR="00C0213C" w:rsidRDefault="00C0213C" w:rsidP="00BA737E">
      <w:pPr>
        <w:spacing w:after="0" w:line="360" w:lineRule="auto"/>
        <w:jc w:val="both"/>
        <w:rPr>
          <w:rFonts w:ascii="Times New Roman" w:hAnsi="Times New Roman" w:cs="Times New Roman"/>
          <w:bCs/>
          <w:color w:val="000000" w:themeColor="text1"/>
          <w:sz w:val="24"/>
          <w:szCs w:val="24"/>
        </w:rPr>
      </w:pPr>
    </w:p>
    <w:p w14:paraId="3E615849" w14:textId="77777777" w:rsidR="004C2F93" w:rsidRDefault="004C2F93" w:rsidP="00BA737E">
      <w:pPr>
        <w:spacing w:after="0" w:line="360" w:lineRule="auto"/>
        <w:jc w:val="both"/>
        <w:rPr>
          <w:rFonts w:ascii="Times New Roman" w:hAnsi="Times New Roman" w:cs="Times New Roman"/>
          <w:bCs/>
          <w:color w:val="000000" w:themeColor="text1"/>
          <w:sz w:val="24"/>
          <w:szCs w:val="24"/>
        </w:rPr>
      </w:pPr>
    </w:p>
    <w:p w14:paraId="04A93947" w14:textId="6C47D0C0" w:rsidR="00BA737E" w:rsidRPr="00BA737E" w:rsidRDefault="00BA737E"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[19] </w:t>
      </w:r>
      <w:r w:rsidRPr="00BA737E">
        <w:rPr>
          <w:rFonts w:ascii="Times New Roman" w:hAnsi="Times New Roman" w:cs="Times New Roman"/>
          <w:bCs/>
          <w:color w:val="000000" w:themeColor="text1"/>
          <w:sz w:val="24"/>
          <w:szCs w:val="24"/>
        </w:rPr>
        <w:t xml:space="preserve">R. Bhowmik, “Detecting auto insurance fraud by data mining techniques,” Journal of Emerging Trends in Computing and Information Sciences, vol. 2, no. 4, pp. 156–162, 2011. </w:t>
      </w:r>
    </w:p>
    <w:p w14:paraId="69E64FD5" w14:textId="08889EFC" w:rsidR="00BA737E" w:rsidRDefault="00C0213C" w:rsidP="00BA737E">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 </w:t>
      </w:r>
      <w:r w:rsidR="00BA737E" w:rsidRPr="00BA737E">
        <w:rPr>
          <w:rFonts w:ascii="Times New Roman" w:hAnsi="Times New Roman" w:cs="Times New Roman"/>
          <w:bCs/>
          <w:color w:val="000000" w:themeColor="text1"/>
          <w:sz w:val="24"/>
          <w:szCs w:val="24"/>
        </w:rPr>
        <w:t xml:space="preserve">K. Nian, H. Zhang, A. Tayal, T. Coleman, and Y. Li, “Auto insurance fraud detection using unsupervised spectral ranking for anomaly,” The Journal of Finance and Data Science, vol. 2, no. 1, pp. 58–75, 2016, </w:t>
      </w:r>
      <w:proofErr w:type="spellStart"/>
      <w:r w:rsidR="00BA737E" w:rsidRPr="00BA737E">
        <w:rPr>
          <w:rFonts w:ascii="Times New Roman" w:hAnsi="Times New Roman" w:cs="Times New Roman"/>
          <w:bCs/>
          <w:color w:val="000000" w:themeColor="text1"/>
          <w:sz w:val="24"/>
          <w:szCs w:val="24"/>
        </w:rPr>
        <w:t>doi</w:t>
      </w:r>
      <w:proofErr w:type="spellEnd"/>
      <w:r w:rsidR="00BA737E" w:rsidRPr="00BA737E">
        <w:rPr>
          <w:rFonts w:ascii="Times New Roman" w:hAnsi="Times New Roman" w:cs="Times New Roman"/>
          <w:bCs/>
          <w:color w:val="000000" w:themeColor="text1"/>
          <w:sz w:val="24"/>
          <w:szCs w:val="24"/>
        </w:rPr>
        <w:t xml:space="preserve">: </w:t>
      </w:r>
      <w:hyperlink r:id="rId21" w:history="1">
        <w:r w:rsidRPr="00955ADD">
          <w:rPr>
            <w:rStyle w:val="Hyperlink"/>
            <w:rFonts w:ascii="Times New Roman" w:hAnsi="Times New Roman" w:cs="Times New Roman"/>
            <w:bCs/>
            <w:sz w:val="24"/>
            <w:szCs w:val="24"/>
          </w:rPr>
          <w:t>https://doi.org/10.1016/j.jfds.2016.03.001</w:t>
        </w:r>
      </w:hyperlink>
      <w:r w:rsidR="00BA737E" w:rsidRPr="00BA737E">
        <w:rPr>
          <w:rFonts w:ascii="Times New Roman" w:hAnsi="Times New Roman" w:cs="Times New Roman"/>
          <w:bCs/>
          <w:color w:val="000000" w:themeColor="text1"/>
          <w:sz w:val="24"/>
          <w:szCs w:val="24"/>
        </w:rPr>
        <w:t>.</w:t>
      </w:r>
    </w:p>
    <w:p w14:paraId="67E006E5" w14:textId="7C47D633"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[21] </w:t>
      </w:r>
      <w:r w:rsidRPr="00C0213C">
        <w:rPr>
          <w:rFonts w:ascii="Times New Roman" w:hAnsi="Times New Roman" w:cs="Times New Roman"/>
          <w:bCs/>
          <w:color w:val="000000" w:themeColor="text1"/>
          <w:sz w:val="24"/>
          <w:szCs w:val="24"/>
        </w:rPr>
        <w:t xml:space="preserve">G. Kowshalya and M. Nandhini, “Predicting Fraudulent Claims in Automobile Insurance,” in </w:t>
      </w:r>
    </w:p>
    <w:p w14:paraId="0417BE13" w14:textId="4AE0E09C" w:rsidR="00C0213C"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2018 Second International Conference on Inventive Communication and Computational Technologies (ICICCT), 2018, pp. 1338–1343. 10.1109/ICICCT.2018.8473034.</w:t>
      </w:r>
    </w:p>
    <w:p w14:paraId="72C2AE9F" w14:textId="30159A36"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[22] </w:t>
      </w:r>
      <w:r w:rsidRPr="00C0213C">
        <w:rPr>
          <w:rFonts w:ascii="Times New Roman" w:hAnsi="Times New Roman" w:cs="Times New Roman"/>
          <w:bCs/>
          <w:color w:val="000000" w:themeColor="text1"/>
          <w:sz w:val="24"/>
          <w:szCs w:val="24"/>
        </w:rPr>
        <w:t xml:space="preserve">L. </w:t>
      </w:r>
      <w:proofErr w:type="spellStart"/>
      <w:r w:rsidRPr="00C0213C">
        <w:rPr>
          <w:rFonts w:ascii="Times New Roman" w:hAnsi="Times New Roman" w:cs="Times New Roman"/>
          <w:bCs/>
          <w:color w:val="000000" w:themeColor="text1"/>
          <w:sz w:val="24"/>
          <w:szCs w:val="24"/>
        </w:rPr>
        <w:t>Goleiji</w:t>
      </w:r>
      <w:proofErr w:type="spellEnd"/>
      <w:r w:rsidRPr="00C0213C">
        <w:rPr>
          <w:rFonts w:ascii="Times New Roman" w:hAnsi="Times New Roman" w:cs="Times New Roman"/>
          <w:bCs/>
          <w:color w:val="000000" w:themeColor="text1"/>
          <w:sz w:val="24"/>
          <w:szCs w:val="24"/>
        </w:rPr>
        <w:t xml:space="preserve"> and M. </w:t>
      </w:r>
      <w:proofErr w:type="spellStart"/>
      <w:r w:rsidRPr="00C0213C">
        <w:rPr>
          <w:rFonts w:ascii="Times New Roman" w:hAnsi="Times New Roman" w:cs="Times New Roman"/>
          <w:bCs/>
          <w:color w:val="000000" w:themeColor="text1"/>
          <w:sz w:val="24"/>
          <w:szCs w:val="24"/>
        </w:rPr>
        <w:t>Tarokh</w:t>
      </w:r>
      <w:proofErr w:type="spellEnd"/>
      <w:r w:rsidRPr="00C0213C">
        <w:rPr>
          <w:rFonts w:ascii="Times New Roman" w:hAnsi="Times New Roman" w:cs="Times New Roman"/>
          <w:bCs/>
          <w:color w:val="000000" w:themeColor="text1"/>
          <w:sz w:val="24"/>
          <w:szCs w:val="24"/>
        </w:rPr>
        <w:t xml:space="preserve">, “Identification of influential features and fraud detection in the </w:t>
      </w:r>
    </w:p>
    <w:p w14:paraId="3C65A0D5" w14:textId="2780ED2B" w:rsidR="00C0213C"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Insurance Industry using the data mining techniques (Case study: automobile’s body insurance),” </w:t>
      </w:r>
      <w:proofErr w:type="spellStart"/>
      <w:r w:rsidRPr="00C0213C">
        <w:rPr>
          <w:rFonts w:ascii="Times New Roman" w:hAnsi="Times New Roman" w:cs="Times New Roman"/>
          <w:bCs/>
          <w:color w:val="000000" w:themeColor="text1"/>
          <w:sz w:val="24"/>
          <w:szCs w:val="24"/>
        </w:rPr>
        <w:t>Majlesi</w:t>
      </w:r>
      <w:proofErr w:type="spellEnd"/>
      <w:r w:rsidRPr="00C0213C">
        <w:rPr>
          <w:rFonts w:ascii="Times New Roman" w:hAnsi="Times New Roman" w:cs="Times New Roman"/>
          <w:bCs/>
          <w:color w:val="000000" w:themeColor="text1"/>
          <w:sz w:val="24"/>
          <w:szCs w:val="24"/>
        </w:rPr>
        <w:t xml:space="preserve"> J </w:t>
      </w:r>
      <w:proofErr w:type="spellStart"/>
      <w:r w:rsidRPr="00C0213C">
        <w:rPr>
          <w:rFonts w:ascii="Times New Roman" w:hAnsi="Times New Roman" w:cs="Times New Roman"/>
          <w:bCs/>
          <w:color w:val="000000" w:themeColor="text1"/>
          <w:sz w:val="24"/>
          <w:szCs w:val="24"/>
        </w:rPr>
        <w:t>Multimed</w:t>
      </w:r>
      <w:proofErr w:type="spellEnd"/>
      <w:r w:rsidRPr="00C0213C">
        <w:rPr>
          <w:rFonts w:ascii="Times New Roman" w:hAnsi="Times New Roman" w:cs="Times New Roman"/>
          <w:bCs/>
          <w:color w:val="000000" w:themeColor="text1"/>
          <w:sz w:val="24"/>
          <w:szCs w:val="24"/>
        </w:rPr>
        <w:t xml:space="preserve"> Process, vol. 4, pp. 1–5, 2015.</w:t>
      </w:r>
    </w:p>
    <w:p w14:paraId="7C8F763F" w14:textId="06A59377" w:rsid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[23] </w:t>
      </w:r>
      <w:r w:rsidRPr="00C0213C">
        <w:rPr>
          <w:rFonts w:ascii="Times New Roman" w:hAnsi="Times New Roman" w:cs="Times New Roman"/>
          <w:bCs/>
          <w:color w:val="000000" w:themeColor="text1"/>
          <w:sz w:val="24"/>
          <w:szCs w:val="24"/>
        </w:rPr>
        <w:t>S. Goundar, S. Prakash, P. Sadal, and A. Bhardwaj, “Health Insurance Claim Prediction Using Artificial Neural Networks,” International Journal of System Dynamics Applications (IJSDA), vol. 9, no. 3, pp. 40–57, 2020.</w:t>
      </w:r>
    </w:p>
    <w:p w14:paraId="54F104E9" w14:textId="5D249F8A" w:rsid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w:t>
      </w:r>
      <w:r w:rsidRPr="00C0213C">
        <w:rPr>
          <w:rFonts w:ascii="Times New Roman" w:hAnsi="Times New Roman" w:cs="Times New Roman"/>
          <w:bCs/>
          <w:color w:val="000000" w:themeColor="text1"/>
          <w:sz w:val="24"/>
          <w:szCs w:val="24"/>
        </w:rPr>
        <w:t xml:space="preserve">J. </w:t>
      </w:r>
      <w:proofErr w:type="spellStart"/>
      <w:r w:rsidRPr="00C0213C">
        <w:rPr>
          <w:rFonts w:ascii="Times New Roman" w:hAnsi="Times New Roman" w:cs="Times New Roman"/>
          <w:bCs/>
          <w:color w:val="000000" w:themeColor="text1"/>
          <w:sz w:val="24"/>
          <w:szCs w:val="24"/>
        </w:rPr>
        <w:t>Debener</w:t>
      </w:r>
      <w:proofErr w:type="spellEnd"/>
      <w:r w:rsidRPr="00C0213C">
        <w:rPr>
          <w:rFonts w:ascii="Times New Roman" w:hAnsi="Times New Roman" w:cs="Times New Roman"/>
          <w:bCs/>
          <w:color w:val="000000" w:themeColor="text1"/>
          <w:sz w:val="24"/>
          <w:szCs w:val="24"/>
        </w:rPr>
        <w:t xml:space="preserve">, V. Heinke, and J. Kriebel, “Detecting insurance fraud using supervised and unsupervised machine learning,” Journal of Risk and Insurance, vol. 90, no. 3, pp. 743–768, Sep.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https://doi.org/10.1111/jori.12427. </w:t>
      </w:r>
    </w:p>
    <w:p w14:paraId="45355206" w14:textId="268DA929"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[25] </w:t>
      </w:r>
      <w:r w:rsidRPr="00C0213C">
        <w:rPr>
          <w:rFonts w:ascii="Times New Roman" w:hAnsi="Times New Roman" w:cs="Times New Roman"/>
          <w:bCs/>
          <w:color w:val="000000" w:themeColor="text1"/>
          <w:sz w:val="24"/>
          <w:szCs w:val="24"/>
        </w:rPr>
        <w:t xml:space="preserve">A. </w:t>
      </w:r>
      <w:proofErr w:type="spellStart"/>
      <w:r w:rsidRPr="00C0213C">
        <w:rPr>
          <w:rFonts w:ascii="Times New Roman" w:hAnsi="Times New Roman" w:cs="Times New Roman"/>
          <w:bCs/>
          <w:color w:val="000000" w:themeColor="text1"/>
          <w:sz w:val="24"/>
          <w:szCs w:val="24"/>
        </w:rPr>
        <w:t>Urunkar</w:t>
      </w:r>
      <w:proofErr w:type="spellEnd"/>
      <w:r w:rsidRPr="00C0213C">
        <w:rPr>
          <w:rFonts w:ascii="Times New Roman" w:hAnsi="Times New Roman" w:cs="Times New Roman"/>
          <w:bCs/>
          <w:color w:val="000000" w:themeColor="text1"/>
          <w:sz w:val="24"/>
          <w:szCs w:val="24"/>
        </w:rPr>
        <w:t xml:space="preserve">, A. Khot, R. Bhat, and N. </w:t>
      </w:r>
      <w:proofErr w:type="spellStart"/>
      <w:r w:rsidRPr="00C0213C">
        <w:rPr>
          <w:rFonts w:ascii="Times New Roman" w:hAnsi="Times New Roman" w:cs="Times New Roman"/>
          <w:bCs/>
          <w:color w:val="000000" w:themeColor="text1"/>
          <w:sz w:val="24"/>
          <w:szCs w:val="24"/>
        </w:rPr>
        <w:t>Mudegol</w:t>
      </w:r>
      <w:proofErr w:type="spellEnd"/>
      <w:r w:rsidRPr="00C0213C">
        <w:rPr>
          <w:rFonts w:ascii="Times New Roman" w:hAnsi="Times New Roman" w:cs="Times New Roman"/>
          <w:bCs/>
          <w:color w:val="000000" w:themeColor="text1"/>
          <w:sz w:val="24"/>
          <w:szCs w:val="24"/>
        </w:rPr>
        <w:t xml:space="preserve">, “Fraud Detection and Analysis for Insurance Claim using Machine Learning,” in 2022 IEEE International Conference on Signal Processing, </w:t>
      </w:r>
    </w:p>
    <w:p w14:paraId="03BDBEF3" w14:textId="34C7B4B6"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Informatics, Communication and Energy Systems (SPICES), </w:t>
      </w:r>
      <w:r>
        <w:rPr>
          <w:rFonts w:ascii="Times New Roman" w:hAnsi="Times New Roman" w:cs="Times New Roman"/>
          <w:bCs/>
          <w:color w:val="000000" w:themeColor="text1"/>
          <w:sz w:val="24"/>
          <w:szCs w:val="24"/>
        </w:rPr>
        <w:t xml:space="preserve"> </w:t>
      </w:r>
      <w:r w:rsidRPr="00C0213C">
        <w:rPr>
          <w:rFonts w:ascii="Times New Roman" w:hAnsi="Times New Roman" w:cs="Times New Roman"/>
          <w:bCs/>
          <w:color w:val="000000" w:themeColor="text1"/>
          <w:sz w:val="24"/>
          <w:szCs w:val="24"/>
        </w:rPr>
        <w:t xml:space="preserve">2022, pp. 406–411. 10.1109/SPICES52834.2022.9774071. </w:t>
      </w:r>
    </w:p>
    <w:p w14:paraId="79B24C8E" w14:textId="1ACED9B3"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[26] </w:t>
      </w:r>
      <w:r w:rsidRPr="00C0213C">
        <w:rPr>
          <w:rFonts w:ascii="Times New Roman" w:hAnsi="Times New Roman" w:cs="Times New Roman"/>
          <w:bCs/>
          <w:color w:val="000000" w:themeColor="text1"/>
          <w:sz w:val="24"/>
          <w:szCs w:val="24"/>
        </w:rPr>
        <w:t xml:space="preserve">Y. </w:t>
      </w:r>
      <w:proofErr w:type="spellStart"/>
      <w:r w:rsidRPr="00C0213C">
        <w:rPr>
          <w:rFonts w:ascii="Times New Roman" w:hAnsi="Times New Roman" w:cs="Times New Roman"/>
          <w:bCs/>
          <w:color w:val="000000" w:themeColor="text1"/>
          <w:sz w:val="24"/>
          <w:szCs w:val="24"/>
        </w:rPr>
        <w:t>Abakarim</w:t>
      </w:r>
      <w:proofErr w:type="spellEnd"/>
      <w:r w:rsidRPr="00C0213C">
        <w:rPr>
          <w:rFonts w:ascii="Times New Roman" w:hAnsi="Times New Roman" w:cs="Times New Roman"/>
          <w:bCs/>
          <w:color w:val="000000" w:themeColor="text1"/>
          <w:sz w:val="24"/>
          <w:szCs w:val="24"/>
        </w:rPr>
        <w:t xml:space="preserve">, M. </w:t>
      </w:r>
      <w:proofErr w:type="spellStart"/>
      <w:r w:rsidRPr="00C0213C">
        <w:rPr>
          <w:rFonts w:ascii="Times New Roman" w:hAnsi="Times New Roman" w:cs="Times New Roman"/>
          <w:bCs/>
          <w:color w:val="000000" w:themeColor="text1"/>
          <w:sz w:val="24"/>
          <w:szCs w:val="24"/>
        </w:rPr>
        <w:t>Lahby</w:t>
      </w:r>
      <w:proofErr w:type="spellEnd"/>
      <w:r w:rsidRPr="00C0213C">
        <w:rPr>
          <w:rFonts w:ascii="Times New Roman" w:hAnsi="Times New Roman" w:cs="Times New Roman"/>
          <w:bCs/>
          <w:color w:val="000000" w:themeColor="text1"/>
          <w:sz w:val="24"/>
          <w:szCs w:val="24"/>
        </w:rPr>
        <w:t xml:space="preserve">, and A. </w:t>
      </w:r>
      <w:proofErr w:type="spellStart"/>
      <w:r w:rsidRPr="00C0213C">
        <w:rPr>
          <w:rFonts w:ascii="Times New Roman" w:hAnsi="Times New Roman" w:cs="Times New Roman"/>
          <w:bCs/>
          <w:color w:val="000000" w:themeColor="text1"/>
          <w:sz w:val="24"/>
          <w:szCs w:val="24"/>
        </w:rPr>
        <w:t>Attioui</w:t>
      </w:r>
      <w:proofErr w:type="spellEnd"/>
      <w:r w:rsidRPr="00C0213C">
        <w:rPr>
          <w:rFonts w:ascii="Times New Roman" w:hAnsi="Times New Roman" w:cs="Times New Roman"/>
          <w:bCs/>
          <w:color w:val="000000" w:themeColor="text1"/>
          <w:sz w:val="24"/>
          <w:szCs w:val="24"/>
        </w:rPr>
        <w:t xml:space="preserve">, “A Bagged Ensemble Convolutional Neural Networks Approach to Recognize Insurance Claim Frauds,” Applied System Innovation, vol. 6, no. 1,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10.3390/asi6010020. </w:t>
      </w:r>
    </w:p>
    <w:p w14:paraId="14B9B4C1" w14:textId="6F083020"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[27] </w:t>
      </w:r>
      <w:r w:rsidRPr="00C0213C">
        <w:rPr>
          <w:rFonts w:ascii="Times New Roman" w:hAnsi="Times New Roman" w:cs="Times New Roman"/>
          <w:bCs/>
          <w:color w:val="000000" w:themeColor="text1"/>
          <w:sz w:val="24"/>
          <w:szCs w:val="24"/>
        </w:rPr>
        <w:t xml:space="preserve">B. Xu, Y. Wang, X. Liao, and K. Wang, “Efficient fraud detection using deep boosting decision trees,” </w:t>
      </w:r>
      <w:proofErr w:type="spellStart"/>
      <w:r w:rsidRPr="00C0213C">
        <w:rPr>
          <w:rFonts w:ascii="Times New Roman" w:hAnsi="Times New Roman" w:cs="Times New Roman"/>
          <w:bCs/>
          <w:color w:val="000000" w:themeColor="text1"/>
          <w:sz w:val="24"/>
          <w:szCs w:val="24"/>
        </w:rPr>
        <w:t>Decis</w:t>
      </w:r>
      <w:proofErr w:type="spellEnd"/>
      <w:r w:rsidRPr="00C0213C">
        <w:rPr>
          <w:rFonts w:ascii="Times New Roman" w:hAnsi="Times New Roman" w:cs="Times New Roman"/>
          <w:bCs/>
          <w:color w:val="000000" w:themeColor="text1"/>
          <w:sz w:val="24"/>
          <w:szCs w:val="24"/>
        </w:rPr>
        <w:t xml:space="preserve"> Support Syst, vol. 175, p. 114037,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https://doi.org/10.1016/j.dss.2023.114037. </w:t>
      </w:r>
    </w:p>
    <w:p w14:paraId="1F5E1EF7" w14:textId="4F7073F9" w:rsid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[28] </w:t>
      </w:r>
      <w:r w:rsidRPr="00C0213C">
        <w:rPr>
          <w:rFonts w:ascii="Times New Roman" w:hAnsi="Times New Roman" w:cs="Times New Roman"/>
          <w:bCs/>
          <w:color w:val="000000" w:themeColor="text1"/>
          <w:sz w:val="24"/>
          <w:szCs w:val="24"/>
        </w:rPr>
        <w:t xml:space="preserve">S. Subudhi and S. Panigrahi, “Use of optimized Fuzzy C-Means clustering and supervised classifiers for automobile insurance fraud detection,” Journal of King Saud University - Computer and Information Sciences, vol. 32, no. 5, pp. 568–575, 2020,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w:t>
      </w:r>
      <w:hyperlink r:id="rId22" w:history="1">
        <w:r w:rsidR="004C2F93" w:rsidRPr="00B33F50">
          <w:rPr>
            <w:rStyle w:val="Hyperlink"/>
            <w:rFonts w:ascii="Times New Roman" w:hAnsi="Times New Roman" w:cs="Times New Roman"/>
            <w:bCs/>
            <w:sz w:val="24"/>
            <w:szCs w:val="24"/>
          </w:rPr>
          <w:t>https://doi.org/10.1016/j.jksuci.2017.09.010</w:t>
        </w:r>
      </w:hyperlink>
      <w:r w:rsidRPr="00C0213C">
        <w:rPr>
          <w:rFonts w:ascii="Times New Roman" w:hAnsi="Times New Roman" w:cs="Times New Roman"/>
          <w:bCs/>
          <w:color w:val="000000" w:themeColor="text1"/>
          <w:sz w:val="24"/>
          <w:szCs w:val="24"/>
        </w:rPr>
        <w:t>.</w:t>
      </w:r>
    </w:p>
    <w:p w14:paraId="42C0789C" w14:textId="7299AFAE"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[29] </w:t>
      </w:r>
      <w:r w:rsidRPr="00C0213C">
        <w:rPr>
          <w:rFonts w:ascii="Times New Roman" w:hAnsi="Times New Roman" w:cs="Times New Roman"/>
          <w:bCs/>
          <w:color w:val="000000" w:themeColor="text1"/>
          <w:sz w:val="24"/>
          <w:szCs w:val="24"/>
        </w:rPr>
        <w:t xml:space="preserve">A. Jadhav, D. Pramod, and K. Ramanathan, “Comparison of Performance of Data Imputation </w:t>
      </w:r>
    </w:p>
    <w:p w14:paraId="62B85075" w14:textId="0CF5A751"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Methods for Numeric Dataset,” Applied Artificial Intelligence, vol. 33, no. 10, pp. 913–933, Aug. </w:t>
      </w:r>
    </w:p>
    <w:p w14:paraId="53F37FFB" w14:textId="77777777"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2019,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10.1080/08839514.2019.1637138. </w:t>
      </w:r>
    </w:p>
    <w:p w14:paraId="0BCADFEC" w14:textId="4FEC39DE" w:rsidR="00C0213C" w:rsidRPr="00C0213C" w:rsidRDefault="00C0213C" w:rsidP="00C0213C">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[30] </w:t>
      </w:r>
      <w:r w:rsidRPr="00C0213C">
        <w:rPr>
          <w:rFonts w:ascii="Times New Roman" w:hAnsi="Times New Roman" w:cs="Times New Roman"/>
          <w:bCs/>
          <w:color w:val="000000" w:themeColor="text1"/>
          <w:sz w:val="24"/>
          <w:szCs w:val="24"/>
        </w:rPr>
        <w:t xml:space="preserve">G. G. Sundarkumar, V. Ravi, and V. Siddeshwar, “One-class support vector machine based </w:t>
      </w:r>
      <w:proofErr w:type="spellStart"/>
      <w:r w:rsidRPr="00C0213C">
        <w:rPr>
          <w:rFonts w:ascii="Times New Roman" w:hAnsi="Times New Roman" w:cs="Times New Roman"/>
          <w:bCs/>
          <w:color w:val="000000" w:themeColor="text1"/>
          <w:sz w:val="24"/>
          <w:szCs w:val="24"/>
        </w:rPr>
        <w:t>undersampling</w:t>
      </w:r>
      <w:proofErr w:type="spellEnd"/>
      <w:r w:rsidRPr="00C0213C">
        <w:rPr>
          <w:rFonts w:ascii="Times New Roman" w:hAnsi="Times New Roman" w:cs="Times New Roman"/>
          <w:bCs/>
          <w:color w:val="000000" w:themeColor="text1"/>
          <w:sz w:val="24"/>
          <w:szCs w:val="24"/>
        </w:rPr>
        <w:t xml:space="preserve">: Application to churn prediction and insurance fraud detection,” in 2015 IEEE International Conference on Computational Intelligence and Computing Research (ICCIC), </w:t>
      </w:r>
    </w:p>
    <w:p w14:paraId="7A6706E2" w14:textId="00A11EAC" w:rsidR="00C0213C" w:rsidRPr="00BA737E" w:rsidRDefault="00C0213C" w:rsidP="00C0213C">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2015, pp. 1–7.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10.1109/ICCIC.2015.7435726.</w:t>
      </w:r>
      <w:bookmarkEnd w:id="82"/>
    </w:p>
    <w:sectPr w:rsidR="00C0213C" w:rsidRPr="00BA737E" w:rsidSect="00754327">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724DE" w14:textId="77777777" w:rsidR="00C356ED" w:rsidRDefault="00C356ED" w:rsidP="00984A8A">
      <w:pPr>
        <w:spacing w:after="0" w:line="240" w:lineRule="auto"/>
      </w:pPr>
      <w:r>
        <w:separator/>
      </w:r>
    </w:p>
  </w:endnote>
  <w:endnote w:type="continuationSeparator" w:id="0">
    <w:p w14:paraId="12F3FD8D" w14:textId="77777777" w:rsidR="00C356ED" w:rsidRDefault="00C356ED"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CDE37" w14:textId="77777777" w:rsidR="00C356ED" w:rsidRDefault="00C356ED" w:rsidP="00984A8A">
      <w:pPr>
        <w:spacing w:after="0" w:line="240" w:lineRule="auto"/>
      </w:pPr>
      <w:r>
        <w:separator/>
      </w:r>
    </w:p>
  </w:footnote>
  <w:footnote w:type="continuationSeparator" w:id="0">
    <w:p w14:paraId="41A9048D" w14:textId="77777777" w:rsidR="00C356ED" w:rsidRDefault="00C356ED"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D917" w14:textId="77777777" w:rsidR="00C46F8D" w:rsidRPr="000B2DA0" w:rsidRDefault="00C46F8D"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pt;height:12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E229D"/>
    <w:multiLevelType w:val="multilevel"/>
    <w:tmpl w:val="31A613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10"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B856DB"/>
    <w:multiLevelType w:val="hybridMultilevel"/>
    <w:tmpl w:val="132E45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9" w15:restartNumberingAfterBreak="0">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1"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3"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4"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399913">
    <w:abstractNumId w:val="1"/>
  </w:num>
  <w:num w:numId="2" w16cid:durableId="1409577586">
    <w:abstractNumId w:val="0"/>
  </w:num>
  <w:num w:numId="3" w16cid:durableId="2020429318">
    <w:abstractNumId w:val="26"/>
  </w:num>
  <w:num w:numId="4" w16cid:durableId="2011833727">
    <w:abstractNumId w:val="17"/>
  </w:num>
  <w:num w:numId="5" w16cid:durableId="1364751839">
    <w:abstractNumId w:val="23"/>
  </w:num>
  <w:num w:numId="6" w16cid:durableId="792754209">
    <w:abstractNumId w:val="13"/>
  </w:num>
  <w:num w:numId="7" w16cid:durableId="373695335">
    <w:abstractNumId w:val="16"/>
  </w:num>
  <w:num w:numId="8" w16cid:durableId="1894122464">
    <w:abstractNumId w:val="20"/>
  </w:num>
  <w:num w:numId="9" w16cid:durableId="1233657226">
    <w:abstractNumId w:val="22"/>
  </w:num>
  <w:num w:numId="10" w16cid:durableId="1149706768">
    <w:abstractNumId w:val="21"/>
  </w:num>
  <w:num w:numId="11" w16cid:durableId="1435907402">
    <w:abstractNumId w:val="9"/>
  </w:num>
  <w:num w:numId="12" w16cid:durableId="1179000060">
    <w:abstractNumId w:val="18"/>
  </w:num>
  <w:num w:numId="13" w16cid:durableId="1951735817">
    <w:abstractNumId w:val="29"/>
  </w:num>
  <w:num w:numId="14" w16cid:durableId="2062633510">
    <w:abstractNumId w:val="27"/>
  </w:num>
  <w:num w:numId="15" w16cid:durableId="601229859">
    <w:abstractNumId w:val="28"/>
  </w:num>
  <w:num w:numId="16" w16cid:durableId="669597200">
    <w:abstractNumId w:val="11"/>
  </w:num>
  <w:num w:numId="17" w16cid:durableId="920722928">
    <w:abstractNumId w:val="14"/>
  </w:num>
  <w:num w:numId="18" w16cid:durableId="501237745">
    <w:abstractNumId w:val="8"/>
  </w:num>
  <w:num w:numId="19" w16cid:durableId="678627434">
    <w:abstractNumId w:val="19"/>
  </w:num>
  <w:num w:numId="20" w16cid:durableId="1297837856">
    <w:abstractNumId w:val="24"/>
  </w:num>
  <w:num w:numId="21" w16cid:durableId="1865242394">
    <w:abstractNumId w:val="25"/>
  </w:num>
  <w:num w:numId="22" w16cid:durableId="1187522321">
    <w:abstractNumId w:val="5"/>
  </w:num>
  <w:num w:numId="23" w16cid:durableId="1345128167">
    <w:abstractNumId w:val="15"/>
  </w:num>
  <w:num w:numId="24" w16cid:durableId="235210941">
    <w:abstractNumId w:val="4"/>
  </w:num>
  <w:num w:numId="25" w16cid:durableId="1816337862">
    <w:abstractNumId w:val="2"/>
  </w:num>
  <w:num w:numId="26" w16cid:durableId="1285887461">
    <w:abstractNumId w:val="6"/>
  </w:num>
  <w:num w:numId="27" w16cid:durableId="1776905743">
    <w:abstractNumId w:val="12"/>
  </w:num>
  <w:num w:numId="28" w16cid:durableId="1400244919">
    <w:abstractNumId w:val="3"/>
  </w:num>
  <w:num w:numId="29" w16cid:durableId="599219050">
    <w:abstractNumId w:val="10"/>
  </w:num>
  <w:num w:numId="30" w16cid:durableId="5184735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veen Vertilink">
    <w15:presenceInfo w15:providerId="AD" w15:userId="S::praveenvertilink@siethyd.onmicrosoft.com::fd6428d9-151d-463c-9b59-a70cd0284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D"/>
    <w:rsid w:val="00013A25"/>
    <w:rsid w:val="0001507F"/>
    <w:rsid w:val="00021D95"/>
    <w:rsid w:val="00030343"/>
    <w:rsid w:val="00036816"/>
    <w:rsid w:val="0003783E"/>
    <w:rsid w:val="00046966"/>
    <w:rsid w:val="000509E7"/>
    <w:rsid w:val="000510B9"/>
    <w:rsid w:val="000515A8"/>
    <w:rsid w:val="000552BB"/>
    <w:rsid w:val="000604AA"/>
    <w:rsid w:val="000626AE"/>
    <w:rsid w:val="00064F4C"/>
    <w:rsid w:val="00066E54"/>
    <w:rsid w:val="00074062"/>
    <w:rsid w:val="0008150B"/>
    <w:rsid w:val="000819FF"/>
    <w:rsid w:val="00087DF9"/>
    <w:rsid w:val="00091834"/>
    <w:rsid w:val="0009439F"/>
    <w:rsid w:val="00097B6B"/>
    <w:rsid w:val="000A1CED"/>
    <w:rsid w:val="000A298B"/>
    <w:rsid w:val="000B2DA0"/>
    <w:rsid w:val="000B4263"/>
    <w:rsid w:val="000B5600"/>
    <w:rsid w:val="000C0100"/>
    <w:rsid w:val="000C0413"/>
    <w:rsid w:val="000C2949"/>
    <w:rsid w:val="000C4323"/>
    <w:rsid w:val="000D09C5"/>
    <w:rsid w:val="000D2EB2"/>
    <w:rsid w:val="000F2A7B"/>
    <w:rsid w:val="000F37FD"/>
    <w:rsid w:val="000F722B"/>
    <w:rsid w:val="001032DC"/>
    <w:rsid w:val="00106EF9"/>
    <w:rsid w:val="00111489"/>
    <w:rsid w:val="00114E36"/>
    <w:rsid w:val="00115980"/>
    <w:rsid w:val="00115D2A"/>
    <w:rsid w:val="0011697D"/>
    <w:rsid w:val="00122E94"/>
    <w:rsid w:val="00123A1F"/>
    <w:rsid w:val="0012519B"/>
    <w:rsid w:val="00125EF1"/>
    <w:rsid w:val="0013017C"/>
    <w:rsid w:val="0013704D"/>
    <w:rsid w:val="00145862"/>
    <w:rsid w:val="00147C98"/>
    <w:rsid w:val="0015410C"/>
    <w:rsid w:val="00154706"/>
    <w:rsid w:val="00156AB5"/>
    <w:rsid w:val="00157254"/>
    <w:rsid w:val="00160ABE"/>
    <w:rsid w:val="001634D5"/>
    <w:rsid w:val="001641EF"/>
    <w:rsid w:val="00166C46"/>
    <w:rsid w:val="00167728"/>
    <w:rsid w:val="00167E13"/>
    <w:rsid w:val="001706EF"/>
    <w:rsid w:val="00173909"/>
    <w:rsid w:val="00174FF9"/>
    <w:rsid w:val="00175609"/>
    <w:rsid w:val="00177325"/>
    <w:rsid w:val="001779E0"/>
    <w:rsid w:val="00192291"/>
    <w:rsid w:val="001924B7"/>
    <w:rsid w:val="00195D47"/>
    <w:rsid w:val="00196CDF"/>
    <w:rsid w:val="001A00D1"/>
    <w:rsid w:val="001A277D"/>
    <w:rsid w:val="001C0CEC"/>
    <w:rsid w:val="001C319C"/>
    <w:rsid w:val="001D30D7"/>
    <w:rsid w:val="001D54F8"/>
    <w:rsid w:val="001D75F7"/>
    <w:rsid w:val="001E66CD"/>
    <w:rsid w:val="001E756E"/>
    <w:rsid w:val="001F03ED"/>
    <w:rsid w:val="001F0A8A"/>
    <w:rsid w:val="001F0C2F"/>
    <w:rsid w:val="001F0F5A"/>
    <w:rsid w:val="001F10D9"/>
    <w:rsid w:val="001F1E94"/>
    <w:rsid w:val="002008CC"/>
    <w:rsid w:val="002066B0"/>
    <w:rsid w:val="00207019"/>
    <w:rsid w:val="00207292"/>
    <w:rsid w:val="00211A26"/>
    <w:rsid w:val="00211D1F"/>
    <w:rsid w:val="00213162"/>
    <w:rsid w:val="00214517"/>
    <w:rsid w:val="002151AB"/>
    <w:rsid w:val="00216F93"/>
    <w:rsid w:val="002221BC"/>
    <w:rsid w:val="00225903"/>
    <w:rsid w:val="00227279"/>
    <w:rsid w:val="00227549"/>
    <w:rsid w:val="00233D05"/>
    <w:rsid w:val="00234230"/>
    <w:rsid w:val="00240161"/>
    <w:rsid w:val="0024569D"/>
    <w:rsid w:val="002458F8"/>
    <w:rsid w:val="002518DB"/>
    <w:rsid w:val="0025368A"/>
    <w:rsid w:val="00255774"/>
    <w:rsid w:val="00257CD8"/>
    <w:rsid w:val="00272BF0"/>
    <w:rsid w:val="00277C82"/>
    <w:rsid w:val="00282C36"/>
    <w:rsid w:val="0029296C"/>
    <w:rsid w:val="002967DA"/>
    <w:rsid w:val="002A0768"/>
    <w:rsid w:val="002A1286"/>
    <w:rsid w:val="002A1A8C"/>
    <w:rsid w:val="002A1D66"/>
    <w:rsid w:val="002A6DF4"/>
    <w:rsid w:val="002A725C"/>
    <w:rsid w:val="002B0D58"/>
    <w:rsid w:val="002B284E"/>
    <w:rsid w:val="002B3439"/>
    <w:rsid w:val="002B3A31"/>
    <w:rsid w:val="002C627D"/>
    <w:rsid w:val="002D1372"/>
    <w:rsid w:val="002D6826"/>
    <w:rsid w:val="002D7774"/>
    <w:rsid w:val="002D7921"/>
    <w:rsid w:val="002E0D23"/>
    <w:rsid w:val="002E1A0D"/>
    <w:rsid w:val="002E1F50"/>
    <w:rsid w:val="002E3CC2"/>
    <w:rsid w:val="002E76D9"/>
    <w:rsid w:val="002F0C7F"/>
    <w:rsid w:val="002F12A9"/>
    <w:rsid w:val="002F71F6"/>
    <w:rsid w:val="00300353"/>
    <w:rsid w:val="003031CE"/>
    <w:rsid w:val="00305D81"/>
    <w:rsid w:val="00307F9C"/>
    <w:rsid w:val="003118A3"/>
    <w:rsid w:val="0031206D"/>
    <w:rsid w:val="00314B16"/>
    <w:rsid w:val="003163CE"/>
    <w:rsid w:val="00316E8E"/>
    <w:rsid w:val="00320438"/>
    <w:rsid w:val="00327C8D"/>
    <w:rsid w:val="00330D29"/>
    <w:rsid w:val="00332126"/>
    <w:rsid w:val="00333A33"/>
    <w:rsid w:val="00336870"/>
    <w:rsid w:val="00344D3F"/>
    <w:rsid w:val="003513E8"/>
    <w:rsid w:val="00351D54"/>
    <w:rsid w:val="00353D14"/>
    <w:rsid w:val="00354F39"/>
    <w:rsid w:val="003749A9"/>
    <w:rsid w:val="0037631B"/>
    <w:rsid w:val="003807C8"/>
    <w:rsid w:val="003844E3"/>
    <w:rsid w:val="0038774A"/>
    <w:rsid w:val="00387C6C"/>
    <w:rsid w:val="003945C8"/>
    <w:rsid w:val="003948C8"/>
    <w:rsid w:val="003A2265"/>
    <w:rsid w:val="003A357D"/>
    <w:rsid w:val="003B193A"/>
    <w:rsid w:val="003B4937"/>
    <w:rsid w:val="003B7345"/>
    <w:rsid w:val="003C2292"/>
    <w:rsid w:val="003D2A20"/>
    <w:rsid w:val="003D3137"/>
    <w:rsid w:val="003D5E25"/>
    <w:rsid w:val="003E3471"/>
    <w:rsid w:val="003E3B4D"/>
    <w:rsid w:val="003F35FF"/>
    <w:rsid w:val="003F469F"/>
    <w:rsid w:val="0040061E"/>
    <w:rsid w:val="00401EC9"/>
    <w:rsid w:val="004020FB"/>
    <w:rsid w:val="004103C0"/>
    <w:rsid w:val="00412356"/>
    <w:rsid w:val="00412C26"/>
    <w:rsid w:val="00417926"/>
    <w:rsid w:val="00423942"/>
    <w:rsid w:val="004319BA"/>
    <w:rsid w:val="00431CDF"/>
    <w:rsid w:val="00447006"/>
    <w:rsid w:val="00451B93"/>
    <w:rsid w:val="00460E6D"/>
    <w:rsid w:val="00462C20"/>
    <w:rsid w:val="00466562"/>
    <w:rsid w:val="004679BF"/>
    <w:rsid w:val="0048707F"/>
    <w:rsid w:val="00487755"/>
    <w:rsid w:val="004919CC"/>
    <w:rsid w:val="00496E76"/>
    <w:rsid w:val="0049781C"/>
    <w:rsid w:val="004A1205"/>
    <w:rsid w:val="004B28C4"/>
    <w:rsid w:val="004C2F93"/>
    <w:rsid w:val="004C3C53"/>
    <w:rsid w:val="004C3E63"/>
    <w:rsid w:val="004C4AE8"/>
    <w:rsid w:val="004D33B7"/>
    <w:rsid w:val="004D52A9"/>
    <w:rsid w:val="004D689F"/>
    <w:rsid w:val="004E002B"/>
    <w:rsid w:val="004F23C1"/>
    <w:rsid w:val="004F31E1"/>
    <w:rsid w:val="004F5ECA"/>
    <w:rsid w:val="00500263"/>
    <w:rsid w:val="005046FF"/>
    <w:rsid w:val="00506C04"/>
    <w:rsid w:val="005071A4"/>
    <w:rsid w:val="005108EF"/>
    <w:rsid w:val="00510B03"/>
    <w:rsid w:val="00511758"/>
    <w:rsid w:val="00515D18"/>
    <w:rsid w:val="005166C7"/>
    <w:rsid w:val="00517ADC"/>
    <w:rsid w:val="00523678"/>
    <w:rsid w:val="00526DAA"/>
    <w:rsid w:val="00534186"/>
    <w:rsid w:val="00537962"/>
    <w:rsid w:val="00547F0B"/>
    <w:rsid w:val="00551947"/>
    <w:rsid w:val="005570C7"/>
    <w:rsid w:val="00564673"/>
    <w:rsid w:val="00572CB5"/>
    <w:rsid w:val="00573F63"/>
    <w:rsid w:val="00574E7D"/>
    <w:rsid w:val="0058126A"/>
    <w:rsid w:val="00583C79"/>
    <w:rsid w:val="00584457"/>
    <w:rsid w:val="00591B28"/>
    <w:rsid w:val="00595EF7"/>
    <w:rsid w:val="00596C4C"/>
    <w:rsid w:val="005A3207"/>
    <w:rsid w:val="005A3F40"/>
    <w:rsid w:val="005A7C3A"/>
    <w:rsid w:val="005B75E3"/>
    <w:rsid w:val="005C02B0"/>
    <w:rsid w:val="005C47CA"/>
    <w:rsid w:val="005D1A9C"/>
    <w:rsid w:val="005E2AA2"/>
    <w:rsid w:val="005E2DC2"/>
    <w:rsid w:val="005E318C"/>
    <w:rsid w:val="005E4ADC"/>
    <w:rsid w:val="005E6060"/>
    <w:rsid w:val="005F24D0"/>
    <w:rsid w:val="005F2A14"/>
    <w:rsid w:val="005F310B"/>
    <w:rsid w:val="005F5EF7"/>
    <w:rsid w:val="00605792"/>
    <w:rsid w:val="00616763"/>
    <w:rsid w:val="0062296B"/>
    <w:rsid w:val="006236A0"/>
    <w:rsid w:val="0062387F"/>
    <w:rsid w:val="006258F5"/>
    <w:rsid w:val="00625DDF"/>
    <w:rsid w:val="006378E3"/>
    <w:rsid w:val="00643487"/>
    <w:rsid w:val="00657022"/>
    <w:rsid w:val="00665A69"/>
    <w:rsid w:val="00677C41"/>
    <w:rsid w:val="00687F5C"/>
    <w:rsid w:val="0069071A"/>
    <w:rsid w:val="00691289"/>
    <w:rsid w:val="00692696"/>
    <w:rsid w:val="006A3D34"/>
    <w:rsid w:val="006A54A7"/>
    <w:rsid w:val="006A5546"/>
    <w:rsid w:val="006A6044"/>
    <w:rsid w:val="006B272B"/>
    <w:rsid w:val="006B644B"/>
    <w:rsid w:val="006C0031"/>
    <w:rsid w:val="006C589B"/>
    <w:rsid w:val="006C5FED"/>
    <w:rsid w:val="006D1A58"/>
    <w:rsid w:val="006E0461"/>
    <w:rsid w:val="006E0792"/>
    <w:rsid w:val="006E7261"/>
    <w:rsid w:val="006E7C2D"/>
    <w:rsid w:val="006F13F6"/>
    <w:rsid w:val="006F1D7C"/>
    <w:rsid w:val="006F5A55"/>
    <w:rsid w:val="00706F4A"/>
    <w:rsid w:val="00713D22"/>
    <w:rsid w:val="007146A6"/>
    <w:rsid w:val="0071634E"/>
    <w:rsid w:val="00720AE8"/>
    <w:rsid w:val="00720DE2"/>
    <w:rsid w:val="00724362"/>
    <w:rsid w:val="007250AF"/>
    <w:rsid w:val="0073130C"/>
    <w:rsid w:val="0073226D"/>
    <w:rsid w:val="007377B7"/>
    <w:rsid w:val="00737A39"/>
    <w:rsid w:val="007410F7"/>
    <w:rsid w:val="00743A66"/>
    <w:rsid w:val="0074734F"/>
    <w:rsid w:val="00750967"/>
    <w:rsid w:val="00751253"/>
    <w:rsid w:val="00754327"/>
    <w:rsid w:val="00757AC3"/>
    <w:rsid w:val="007605FC"/>
    <w:rsid w:val="007622FB"/>
    <w:rsid w:val="00762A69"/>
    <w:rsid w:val="00763943"/>
    <w:rsid w:val="00764384"/>
    <w:rsid w:val="00764AB4"/>
    <w:rsid w:val="00780DBA"/>
    <w:rsid w:val="007814E6"/>
    <w:rsid w:val="00781709"/>
    <w:rsid w:val="00786F93"/>
    <w:rsid w:val="0078789F"/>
    <w:rsid w:val="0079300F"/>
    <w:rsid w:val="00796F12"/>
    <w:rsid w:val="007A10C9"/>
    <w:rsid w:val="007B4C2F"/>
    <w:rsid w:val="007C0965"/>
    <w:rsid w:val="007C2AA5"/>
    <w:rsid w:val="007C2C59"/>
    <w:rsid w:val="007C5ECB"/>
    <w:rsid w:val="007C60E1"/>
    <w:rsid w:val="007C7ED2"/>
    <w:rsid w:val="007D0168"/>
    <w:rsid w:val="007D0682"/>
    <w:rsid w:val="007D5BC7"/>
    <w:rsid w:val="007D6E09"/>
    <w:rsid w:val="007E66F8"/>
    <w:rsid w:val="007F3F93"/>
    <w:rsid w:val="007F4744"/>
    <w:rsid w:val="007F47E7"/>
    <w:rsid w:val="007F6C7F"/>
    <w:rsid w:val="007F6CE0"/>
    <w:rsid w:val="00806A25"/>
    <w:rsid w:val="00806BE3"/>
    <w:rsid w:val="00813FAF"/>
    <w:rsid w:val="0082181C"/>
    <w:rsid w:val="00825F31"/>
    <w:rsid w:val="0082691E"/>
    <w:rsid w:val="00834884"/>
    <w:rsid w:val="008412B2"/>
    <w:rsid w:val="008431C9"/>
    <w:rsid w:val="008450E3"/>
    <w:rsid w:val="0084722D"/>
    <w:rsid w:val="0085423F"/>
    <w:rsid w:val="0086536A"/>
    <w:rsid w:val="00867CD4"/>
    <w:rsid w:val="00870286"/>
    <w:rsid w:val="00871D8D"/>
    <w:rsid w:val="008755E6"/>
    <w:rsid w:val="008777CF"/>
    <w:rsid w:val="00877C9C"/>
    <w:rsid w:val="00887F3A"/>
    <w:rsid w:val="0089078D"/>
    <w:rsid w:val="008A211D"/>
    <w:rsid w:val="008A3A71"/>
    <w:rsid w:val="008A6C8F"/>
    <w:rsid w:val="008B04CC"/>
    <w:rsid w:val="008B0C9D"/>
    <w:rsid w:val="008B2173"/>
    <w:rsid w:val="008C620A"/>
    <w:rsid w:val="008E002A"/>
    <w:rsid w:val="008E17E7"/>
    <w:rsid w:val="008E1EFA"/>
    <w:rsid w:val="008F1B8D"/>
    <w:rsid w:val="008F2E52"/>
    <w:rsid w:val="008F4468"/>
    <w:rsid w:val="008F492B"/>
    <w:rsid w:val="008F7C7D"/>
    <w:rsid w:val="00901092"/>
    <w:rsid w:val="009026D8"/>
    <w:rsid w:val="00905056"/>
    <w:rsid w:val="0090749B"/>
    <w:rsid w:val="00916A0B"/>
    <w:rsid w:val="009170A0"/>
    <w:rsid w:val="00923850"/>
    <w:rsid w:val="00927ECB"/>
    <w:rsid w:val="00940448"/>
    <w:rsid w:val="00944116"/>
    <w:rsid w:val="00946275"/>
    <w:rsid w:val="00955C2A"/>
    <w:rsid w:val="00960D15"/>
    <w:rsid w:val="00961F05"/>
    <w:rsid w:val="009629A6"/>
    <w:rsid w:val="00964EB3"/>
    <w:rsid w:val="009801EB"/>
    <w:rsid w:val="00984A8A"/>
    <w:rsid w:val="00990E2C"/>
    <w:rsid w:val="009944B9"/>
    <w:rsid w:val="00994BFE"/>
    <w:rsid w:val="00994EFE"/>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10036"/>
    <w:rsid w:val="00A12FB8"/>
    <w:rsid w:val="00A1395C"/>
    <w:rsid w:val="00A17FD5"/>
    <w:rsid w:val="00A231AC"/>
    <w:rsid w:val="00A24564"/>
    <w:rsid w:val="00A253CF"/>
    <w:rsid w:val="00A273C0"/>
    <w:rsid w:val="00A301DD"/>
    <w:rsid w:val="00A32B85"/>
    <w:rsid w:val="00A40C60"/>
    <w:rsid w:val="00A41003"/>
    <w:rsid w:val="00A464D4"/>
    <w:rsid w:val="00A46A3F"/>
    <w:rsid w:val="00A647B6"/>
    <w:rsid w:val="00A75E4D"/>
    <w:rsid w:val="00A80D86"/>
    <w:rsid w:val="00A91317"/>
    <w:rsid w:val="00A95155"/>
    <w:rsid w:val="00AA2E47"/>
    <w:rsid w:val="00AC5AD4"/>
    <w:rsid w:val="00AD110D"/>
    <w:rsid w:val="00AD48A6"/>
    <w:rsid w:val="00AD6414"/>
    <w:rsid w:val="00AE0052"/>
    <w:rsid w:val="00AE133F"/>
    <w:rsid w:val="00AE2D78"/>
    <w:rsid w:val="00AE49A8"/>
    <w:rsid w:val="00AE56B4"/>
    <w:rsid w:val="00AF0881"/>
    <w:rsid w:val="00AF258C"/>
    <w:rsid w:val="00B01023"/>
    <w:rsid w:val="00B016FC"/>
    <w:rsid w:val="00B043BD"/>
    <w:rsid w:val="00B05E88"/>
    <w:rsid w:val="00B10BC2"/>
    <w:rsid w:val="00B11D90"/>
    <w:rsid w:val="00B16290"/>
    <w:rsid w:val="00B319DB"/>
    <w:rsid w:val="00B4475F"/>
    <w:rsid w:val="00B50456"/>
    <w:rsid w:val="00B60D9C"/>
    <w:rsid w:val="00B6407D"/>
    <w:rsid w:val="00B67BE6"/>
    <w:rsid w:val="00B7537A"/>
    <w:rsid w:val="00B76DCB"/>
    <w:rsid w:val="00B77BD3"/>
    <w:rsid w:val="00B77D58"/>
    <w:rsid w:val="00B80E14"/>
    <w:rsid w:val="00B95169"/>
    <w:rsid w:val="00BA2F9E"/>
    <w:rsid w:val="00BA6C45"/>
    <w:rsid w:val="00BA737E"/>
    <w:rsid w:val="00BB4473"/>
    <w:rsid w:val="00BB5C1A"/>
    <w:rsid w:val="00BB714A"/>
    <w:rsid w:val="00BB7867"/>
    <w:rsid w:val="00BC1981"/>
    <w:rsid w:val="00BD4FAD"/>
    <w:rsid w:val="00BD5257"/>
    <w:rsid w:val="00BE334F"/>
    <w:rsid w:val="00BE3EF3"/>
    <w:rsid w:val="00BE6E95"/>
    <w:rsid w:val="00C0213C"/>
    <w:rsid w:val="00C113C4"/>
    <w:rsid w:val="00C11766"/>
    <w:rsid w:val="00C126B1"/>
    <w:rsid w:val="00C12F91"/>
    <w:rsid w:val="00C13F8A"/>
    <w:rsid w:val="00C1676A"/>
    <w:rsid w:val="00C204DF"/>
    <w:rsid w:val="00C261BA"/>
    <w:rsid w:val="00C356ED"/>
    <w:rsid w:val="00C457FA"/>
    <w:rsid w:val="00C46F8D"/>
    <w:rsid w:val="00C52DD7"/>
    <w:rsid w:val="00C53006"/>
    <w:rsid w:val="00C53CAD"/>
    <w:rsid w:val="00C631F7"/>
    <w:rsid w:val="00C65022"/>
    <w:rsid w:val="00C67B45"/>
    <w:rsid w:val="00C746C6"/>
    <w:rsid w:val="00C77994"/>
    <w:rsid w:val="00C80445"/>
    <w:rsid w:val="00C815B8"/>
    <w:rsid w:val="00C83A66"/>
    <w:rsid w:val="00C83FCD"/>
    <w:rsid w:val="00C93194"/>
    <w:rsid w:val="00C9396B"/>
    <w:rsid w:val="00CA6416"/>
    <w:rsid w:val="00CB0BA3"/>
    <w:rsid w:val="00CB5F7B"/>
    <w:rsid w:val="00CB6EB9"/>
    <w:rsid w:val="00CD0BE1"/>
    <w:rsid w:val="00CD2BD2"/>
    <w:rsid w:val="00CD7926"/>
    <w:rsid w:val="00CE07E7"/>
    <w:rsid w:val="00CE23D7"/>
    <w:rsid w:val="00CE38C4"/>
    <w:rsid w:val="00CE3E1A"/>
    <w:rsid w:val="00CE5260"/>
    <w:rsid w:val="00CE5D0D"/>
    <w:rsid w:val="00CE628A"/>
    <w:rsid w:val="00CE70E6"/>
    <w:rsid w:val="00CF3285"/>
    <w:rsid w:val="00CF7816"/>
    <w:rsid w:val="00D14CDE"/>
    <w:rsid w:val="00D15FA5"/>
    <w:rsid w:val="00D2550C"/>
    <w:rsid w:val="00D30F97"/>
    <w:rsid w:val="00D314D2"/>
    <w:rsid w:val="00D31D25"/>
    <w:rsid w:val="00D32F33"/>
    <w:rsid w:val="00D36BD3"/>
    <w:rsid w:val="00D37524"/>
    <w:rsid w:val="00D41098"/>
    <w:rsid w:val="00D4410F"/>
    <w:rsid w:val="00D456C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94D8E"/>
    <w:rsid w:val="00DA0992"/>
    <w:rsid w:val="00DA1B07"/>
    <w:rsid w:val="00DB088A"/>
    <w:rsid w:val="00DB2AC9"/>
    <w:rsid w:val="00DB5A14"/>
    <w:rsid w:val="00DC435A"/>
    <w:rsid w:val="00DE3401"/>
    <w:rsid w:val="00DE7BF3"/>
    <w:rsid w:val="00DE7D39"/>
    <w:rsid w:val="00DF5ED7"/>
    <w:rsid w:val="00DF6E69"/>
    <w:rsid w:val="00DF72A5"/>
    <w:rsid w:val="00E03DAA"/>
    <w:rsid w:val="00E06BB8"/>
    <w:rsid w:val="00E103DD"/>
    <w:rsid w:val="00E127AA"/>
    <w:rsid w:val="00E14EB4"/>
    <w:rsid w:val="00E17AF4"/>
    <w:rsid w:val="00E20F5D"/>
    <w:rsid w:val="00E23F4C"/>
    <w:rsid w:val="00E26E26"/>
    <w:rsid w:val="00E3158C"/>
    <w:rsid w:val="00E323BF"/>
    <w:rsid w:val="00E33E35"/>
    <w:rsid w:val="00E34833"/>
    <w:rsid w:val="00E42FF5"/>
    <w:rsid w:val="00E44D74"/>
    <w:rsid w:val="00E45F0C"/>
    <w:rsid w:val="00E5228D"/>
    <w:rsid w:val="00E57FDA"/>
    <w:rsid w:val="00E70A27"/>
    <w:rsid w:val="00E71C13"/>
    <w:rsid w:val="00E71E55"/>
    <w:rsid w:val="00E72A3C"/>
    <w:rsid w:val="00E739A4"/>
    <w:rsid w:val="00E81B32"/>
    <w:rsid w:val="00E8300D"/>
    <w:rsid w:val="00E84A4F"/>
    <w:rsid w:val="00E87C04"/>
    <w:rsid w:val="00E904C8"/>
    <w:rsid w:val="00E96CF4"/>
    <w:rsid w:val="00EA2A50"/>
    <w:rsid w:val="00EA4A3C"/>
    <w:rsid w:val="00EA4CD1"/>
    <w:rsid w:val="00EA68A9"/>
    <w:rsid w:val="00EB56BB"/>
    <w:rsid w:val="00EB601B"/>
    <w:rsid w:val="00EC3F4F"/>
    <w:rsid w:val="00ED7BAC"/>
    <w:rsid w:val="00EE0C03"/>
    <w:rsid w:val="00EE19AA"/>
    <w:rsid w:val="00EE207D"/>
    <w:rsid w:val="00EE2303"/>
    <w:rsid w:val="00EE3885"/>
    <w:rsid w:val="00F04822"/>
    <w:rsid w:val="00F063FC"/>
    <w:rsid w:val="00F1385D"/>
    <w:rsid w:val="00F144AD"/>
    <w:rsid w:val="00F14E9E"/>
    <w:rsid w:val="00F17FB9"/>
    <w:rsid w:val="00F23B52"/>
    <w:rsid w:val="00F24465"/>
    <w:rsid w:val="00F3535F"/>
    <w:rsid w:val="00F40072"/>
    <w:rsid w:val="00F42D31"/>
    <w:rsid w:val="00F430CF"/>
    <w:rsid w:val="00F43A18"/>
    <w:rsid w:val="00F4489E"/>
    <w:rsid w:val="00F561D5"/>
    <w:rsid w:val="00F643EA"/>
    <w:rsid w:val="00F65867"/>
    <w:rsid w:val="00F674D1"/>
    <w:rsid w:val="00F72B3C"/>
    <w:rsid w:val="00F7495E"/>
    <w:rsid w:val="00F74E91"/>
    <w:rsid w:val="00F76C92"/>
    <w:rsid w:val="00F96D54"/>
    <w:rsid w:val="00F972A8"/>
    <w:rsid w:val="00F97B59"/>
    <w:rsid w:val="00FA1A76"/>
    <w:rsid w:val="00FB107D"/>
    <w:rsid w:val="00FB448A"/>
    <w:rsid w:val="00FB5241"/>
    <w:rsid w:val="00FB764A"/>
    <w:rsid w:val="00FD1BEE"/>
    <w:rsid w:val="00FD5793"/>
    <w:rsid w:val="00FD6FF9"/>
    <w:rsid w:val="00FE3E62"/>
    <w:rsid w:val="00FE788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BC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2B"/>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8A"/>
  </w:style>
  <w:style w:type="paragraph" w:styleId="Footer">
    <w:name w:val="footer"/>
    <w:basedOn w:val="Normal"/>
    <w:link w:val="FooterChar"/>
    <w:uiPriority w:val="99"/>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UnresolvedMention">
    <w:name w:val="Unresolved Mention"/>
    <w:basedOn w:val="DefaultParagraphFont"/>
    <w:uiPriority w:val="99"/>
    <w:semiHidden/>
    <w:unhideWhenUsed/>
    <w:rsid w:val="008C620A"/>
    <w:rPr>
      <w:color w:val="605E5C"/>
      <w:shd w:val="clear" w:color="auto" w:fill="E1DFDD"/>
    </w:rPr>
  </w:style>
  <w:style w:type="paragraph" w:styleId="Revision">
    <w:name w:val="Revision"/>
    <w:hidden/>
    <w:uiPriority w:val="99"/>
    <w:semiHidden/>
    <w:rsid w:val="002A6DF4"/>
    <w:pPr>
      <w:spacing w:after="0" w:line="240" w:lineRule="auto"/>
    </w:pPr>
  </w:style>
  <w:style w:type="character" w:styleId="CommentReference">
    <w:name w:val="annotation reference"/>
    <w:basedOn w:val="DefaultParagraphFont"/>
    <w:uiPriority w:val="99"/>
    <w:semiHidden/>
    <w:unhideWhenUsed/>
    <w:rsid w:val="00106EF9"/>
    <w:rPr>
      <w:sz w:val="16"/>
      <w:szCs w:val="16"/>
    </w:rPr>
  </w:style>
  <w:style w:type="paragraph" w:styleId="CommentText">
    <w:name w:val="annotation text"/>
    <w:basedOn w:val="Normal"/>
    <w:link w:val="CommentTextChar"/>
    <w:uiPriority w:val="99"/>
    <w:semiHidden/>
    <w:unhideWhenUsed/>
    <w:rsid w:val="00106EF9"/>
    <w:pPr>
      <w:spacing w:line="240" w:lineRule="auto"/>
    </w:pPr>
    <w:rPr>
      <w:sz w:val="20"/>
      <w:szCs w:val="20"/>
    </w:rPr>
  </w:style>
  <w:style w:type="character" w:customStyle="1" w:styleId="CommentTextChar">
    <w:name w:val="Comment Text Char"/>
    <w:basedOn w:val="DefaultParagraphFont"/>
    <w:link w:val="CommentText"/>
    <w:uiPriority w:val="99"/>
    <w:semiHidden/>
    <w:rsid w:val="00106EF9"/>
    <w:rPr>
      <w:sz w:val="20"/>
      <w:szCs w:val="20"/>
    </w:rPr>
  </w:style>
  <w:style w:type="paragraph" w:styleId="CommentSubject">
    <w:name w:val="annotation subject"/>
    <w:basedOn w:val="CommentText"/>
    <w:next w:val="CommentText"/>
    <w:link w:val="CommentSubjectChar"/>
    <w:uiPriority w:val="99"/>
    <w:semiHidden/>
    <w:unhideWhenUsed/>
    <w:rsid w:val="00106EF9"/>
    <w:rPr>
      <w:b/>
      <w:bCs/>
    </w:rPr>
  </w:style>
  <w:style w:type="character" w:customStyle="1" w:styleId="CommentSubjectChar">
    <w:name w:val="Comment Subject Char"/>
    <w:basedOn w:val="CommentTextChar"/>
    <w:link w:val="CommentSubject"/>
    <w:uiPriority w:val="99"/>
    <w:semiHidden/>
    <w:rsid w:val="00106E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7997">
      <w:bodyDiv w:val="1"/>
      <w:marLeft w:val="0"/>
      <w:marRight w:val="0"/>
      <w:marTop w:val="0"/>
      <w:marBottom w:val="0"/>
      <w:divBdr>
        <w:top w:val="none" w:sz="0" w:space="0" w:color="auto"/>
        <w:left w:val="none" w:sz="0" w:space="0" w:color="auto"/>
        <w:bottom w:val="none" w:sz="0" w:space="0" w:color="auto"/>
        <w:right w:val="none" w:sz="0" w:space="0" w:color="auto"/>
      </w:divBdr>
    </w:div>
    <w:div w:id="35277766">
      <w:bodyDiv w:val="1"/>
      <w:marLeft w:val="0"/>
      <w:marRight w:val="0"/>
      <w:marTop w:val="0"/>
      <w:marBottom w:val="0"/>
      <w:divBdr>
        <w:top w:val="none" w:sz="0" w:space="0" w:color="auto"/>
        <w:left w:val="none" w:sz="0" w:space="0" w:color="auto"/>
        <w:bottom w:val="none" w:sz="0" w:space="0" w:color="auto"/>
        <w:right w:val="none" w:sz="0" w:space="0" w:color="auto"/>
      </w:divBdr>
    </w:div>
    <w:div w:id="42797609">
      <w:bodyDiv w:val="1"/>
      <w:marLeft w:val="0"/>
      <w:marRight w:val="0"/>
      <w:marTop w:val="0"/>
      <w:marBottom w:val="0"/>
      <w:divBdr>
        <w:top w:val="none" w:sz="0" w:space="0" w:color="auto"/>
        <w:left w:val="none" w:sz="0" w:space="0" w:color="auto"/>
        <w:bottom w:val="none" w:sz="0" w:space="0" w:color="auto"/>
        <w:right w:val="none" w:sz="0" w:space="0" w:color="auto"/>
      </w:divBdr>
    </w:div>
    <w:div w:id="68625107">
      <w:bodyDiv w:val="1"/>
      <w:marLeft w:val="0"/>
      <w:marRight w:val="0"/>
      <w:marTop w:val="0"/>
      <w:marBottom w:val="0"/>
      <w:divBdr>
        <w:top w:val="none" w:sz="0" w:space="0" w:color="auto"/>
        <w:left w:val="none" w:sz="0" w:space="0" w:color="auto"/>
        <w:bottom w:val="none" w:sz="0" w:space="0" w:color="auto"/>
        <w:right w:val="none" w:sz="0" w:space="0" w:color="auto"/>
      </w:divBdr>
    </w:div>
    <w:div w:id="79839395">
      <w:bodyDiv w:val="1"/>
      <w:marLeft w:val="0"/>
      <w:marRight w:val="0"/>
      <w:marTop w:val="0"/>
      <w:marBottom w:val="0"/>
      <w:divBdr>
        <w:top w:val="none" w:sz="0" w:space="0" w:color="auto"/>
        <w:left w:val="none" w:sz="0" w:space="0" w:color="auto"/>
        <w:bottom w:val="none" w:sz="0" w:space="0" w:color="auto"/>
        <w:right w:val="none" w:sz="0" w:space="0" w:color="auto"/>
      </w:divBdr>
    </w:div>
    <w:div w:id="122622217">
      <w:bodyDiv w:val="1"/>
      <w:marLeft w:val="0"/>
      <w:marRight w:val="0"/>
      <w:marTop w:val="0"/>
      <w:marBottom w:val="0"/>
      <w:divBdr>
        <w:top w:val="none" w:sz="0" w:space="0" w:color="auto"/>
        <w:left w:val="none" w:sz="0" w:space="0" w:color="auto"/>
        <w:bottom w:val="none" w:sz="0" w:space="0" w:color="auto"/>
        <w:right w:val="none" w:sz="0" w:space="0" w:color="auto"/>
      </w:divBdr>
    </w:div>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886">
      <w:bodyDiv w:val="1"/>
      <w:marLeft w:val="0"/>
      <w:marRight w:val="0"/>
      <w:marTop w:val="0"/>
      <w:marBottom w:val="0"/>
      <w:divBdr>
        <w:top w:val="none" w:sz="0" w:space="0" w:color="auto"/>
        <w:left w:val="none" w:sz="0" w:space="0" w:color="auto"/>
        <w:bottom w:val="none" w:sz="0" w:space="0" w:color="auto"/>
        <w:right w:val="none" w:sz="0" w:space="0" w:color="auto"/>
      </w:divBdr>
    </w:div>
    <w:div w:id="196092064">
      <w:bodyDiv w:val="1"/>
      <w:marLeft w:val="0"/>
      <w:marRight w:val="0"/>
      <w:marTop w:val="0"/>
      <w:marBottom w:val="0"/>
      <w:divBdr>
        <w:top w:val="none" w:sz="0" w:space="0" w:color="auto"/>
        <w:left w:val="none" w:sz="0" w:space="0" w:color="auto"/>
        <w:bottom w:val="none" w:sz="0" w:space="0" w:color="auto"/>
        <w:right w:val="none" w:sz="0" w:space="0" w:color="auto"/>
      </w:divBdr>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33515769">
      <w:bodyDiv w:val="1"/>
      <w:marLeft w:val="0"/>
      <w:marRight w:val="0"/>
      <w:marTop w:val="0"/>
      <w:marBottom w:val="0"/>
      <w:divBdr>
        <w:top w:val="none" w:sz="0" w:space="0" w:color="auto"/>
        <w:left w:val="none" w:sz="0" w:space="0" w:color="auto"/>
        <w:bottom w:val="none" w:sz="0" w:space="0" w:color="auto"/>
        <w:right w:val="none" w:sz="0" w:space="0" w:color="auto"/>
      </w:divBdr>
      <w:divsChild>
        <w:div w:id="1527867551">
          <w:marLeft w:val="0"/>
          <w:marRight w:val="0"/>
          <w:marTop w:val="0"/>
          <w:marBottom w:val="0"/>
          <w:divBdr>
            <w:top w:val="none" w:sz="0" w:space="0" w:color="auto"/>
            <w:left w:val="none" w:sz="0" w:space="0" w:color="auto"/>
            <w:bottom w:val="none" w:sz="0" w:space="0" w:color="auto"/>
            <w:right w:val="none" w:sz="0" w:space="0" w:color="auto"/>
          </w:divBdr>
        </w:div>
      </w:divsChild>
    </w:div>
    <w:div w:id="266621661">
      <w:bodyDiv w:val="1"/>
      <w:marLeft w:val="0"/>
      <w:marRight w:val="0"/>
      <w:marTop w:val="0"/>
      <w:marBottom w:val="0"/>
      <w:divBdr>
        <w:top w:val="none" w:sz="0" w:space="0" w:color="auto"/>
        <w:left w:val="none" w:sz="0" w:space="0" w:color="auto"/>
        <w:bottom w:val="none" w:sz="0" w:space="0" w:color="auto"/>
        <w:right w:val="none" w:sz="0" w:space="0" w:color="auto"/>
      </w:divBdr>
    </w:div>
    <w:div w:id="272250482">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398675420">
      <w:bodyDiv w:val="1"/>
      <w:marLeft w:val="0"/>
      <w:marRight w:val="0"/>
      <w:marTop w:val="0"/>
      <w:marBottom w:val="0"/>
      <w:divBdr>
        <w:top w:val="none" w:sz="0" w:space="0" w:color="auto"/>
        <w:left w:val="none" w:sz="0" w:space="0" w:color="auto"/>
        <w:bottom w:val="none" w:sz="0" w:space="0" w:color="auto"/>
        <w:right w:val="none" w:sz="0" w:space="0" w:color="auto"/>
      </w:divBdr>
    </w:div>
    <w:div w:id="412314502">
      <w:bodyDiv w:val="1"/>
      <w:marLeft w:val="0"/>
      <w:marRight w:val="0"/>
      <w:marTop w:val="0"/>
      <w:marBottom w:val="0"/>
      <w:divBdr>
        <w:top w:val="none" w:sz="0" w:space="0" w:color="auto"/>
        <w:left w:val="none" w:sz="0" w:space="0" w:color="auto"/>
        <w:bottom w:val="none" w:sz="0" w:space="0" w:color="auto"/>
        <w:right w:val="none" w:sz="0" w:space="0" w:color="auto"/>
      </w:divBdr>
    </w:div>
    <w:div w:id="414085385">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482887769">
      <w:bodyDiv w:val="1"/>
      <w:marLeft w:val="0"/>
      <w:marRight w:val="0"/>
      <w:marTop w:val="0"/>
      <w:marBottom w:val="0"/>
      <w:divBdr>
        <w:top w:val="none" w:sz="0" w:space="0" w:color="auto"/>
        <w:left w:val="none" w:sz="0" w:space="0" w:color="auto"/>
        <w:bottom w:val="none" w:sz="0" w:space="0" w:color="auto"/>
        <w:right w:val="none" w:sz="0" w:space="0" w:color="auto"/>
      </w:divBdr>
    </w:div>
    <w:div w:id="503324382">
      <w:bodyDiv w:val="1"/>
      <w:marLeft w:val="0"/>
      <w:marRight w:val="0"/>
      <w:marTop w:val="0"/>
      <w:marBottom w:val="0"/>
      <w:divBdr>
        <w:top w:val="none" w:sz="0" w:space="0" w:color="auto"/>
        <w:left w:val="none" w:sz="0" w:space="0" w:color="auto"/>
        <w:bottom w:val="none" w:sz="0" w:space="0" w:color="auto"/>
        <w:right w:val="none" w:sz="0" w:space="0" w:color="auto"/>
      </w:divBdr>
    </w:div>
    <w:div w:id="553733296">
      <w:bodyDiv w:val="1"/>
      <w:marLeft w:val="0"/>
      <w:marRight w:val="0"/>
      <w:marTop w:val="0"/>
      <w:marBottom w:val="0"/>
      <w:divBdr>
        <w:top w:val="none" w:sz="0" w:space="0" w:color="auto"/>
        <w:left w:val="none" w:sz="0" w:space="0" w:color="auto"/>
        <w:bottom w:val="none" w:sz="0" w:space="0" w:color="auto"/>
        <w:right w:val="none" w:sz="0" w:space="0" w:color="auto"/>
      </w:divBdr>
    </w:div>
    <w:div w:id="588586643">
      <w:bodyDiv w:val="1"/>
      <w:marLeft w:val="0"/>
      <w:marRight w:val="0"/>
      <w:marTop w:val="0"/>
      <w:marBottom w:val="0"/>
      <w:divBdr>
        <w:top w:val="none" w:sz="0" w:space="0" w:color="auto"/>
        <w:left w:val="none" w:sz="0" w:space="0" w:color="auto"/>
        <w:bottom w:val="none" w:sz="0" w:space="0" w:color="auto"/>
        <w:right w:val="none" w:sz="0" w:space="0" w:color="auto"/>
      </w:divBdr>
    </w:div>
    <w:div w:id="639382110">
      <w:bodyDiv w:val="1"/>
      <w:marLeft w:val="0"/>
      <w:marRight w:val="0"/>
      <w:marTop w:val="0"/>
      <w:marBottom w:val="0"/>
      <w:divBdr>
        <w:top w:val="none" w:sz="0" w:space="0" w:color="auto"/>
        <w:left w:val="none" w:sz="0" w:space="0" w:color="auto"/>
        <w:bottom w:val="none" w:sz="0" w:space="0" w:color="auto"/>
        <w:right w:val="none" w:sz="0" w:space="0" w:color="auto"/>
      </w:divBdr>
    </w:div>
    <w:div w:id="685331069">
      <w:bodyDiv w:val="1"/>
      <w:marLeft w:val="0"/>
      <w:marRight w:val="0"/>
      <w:marTop w:val="0"/>
      <w:marBottom w:val="0"/>
      <w:divBdr>
        <w:top w:val="none" w:sz="0" w:space="0" w:color="auto"/>
        <w:left w:val="none" w:sz="0" w:space="0" w:color="auto"/>
        <w:bottom w:val="none" w:sz="0" w:space="0" w:color="auto"/>
        <w:right w:val="none" w:sz="0" w:space="0" w:color="auto"/>
      </w:divBdr>
    </w:div>
    <w:div w:id="727001286">
      <w:bodyDiv w:val="1"/>
      <w:marLeft w:val="0"/>
      <w:marRight w:val="0"/>
      <w:marTop w:val="0"/>
      <w:marBottom w:val="0"/>
      <w:divBdr>
        <w:top w:val="none" w:sz="0" w:space="0" w:color="auto"/>
        <w:left w:val="none" w:sz="0" w:space="0" w:color="auto"/>
        <w:bottom w:val="none" w:sz="0" w:space="0" w:color="auto"/>
        <w:right w:val="none" w:sz="0" w:space="0" w:color="auto"/>
      </w:divBdr>
      <w:divsChild>
        <w:div w:id="403112936">
          <w:marLeft w:val="0"/>
          <w:marRight w:val="0"/>
          <w:marTop w:val="0"/>
          <w:marBottom w:val="225"/>
          <w:divBdr>
            <w:top w:val="none" w:sz="0" w:space="0" w:color="auto"/>
            <w:left w:val="none" w:sz="0" w:space="0" w:color="auto"/>
            <w:bottom w:val="none" w:sz="0" w:space="0" w:color="auto"/>
            <w:right w:val="none" w:sz="0" w:space="0" w:color="auto"/>
          </w:divBdr>
        </w:div>
      </w:divsChild>
    </w:div>
    <w:div w:id="757798533">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791099404">
      <w:bodyDiv w:val="1"/>
      <w:marLeft w:val="0"/>
      <w:marRight w:val="0"/>
      <w:marTop w:val="0"/>
      <w:marBottom w:val="0"/>
      <w:divBdr>
        <w:top w:val="none" w:sz="0" w:space="0" w:color="auto"/>
        <w:left w:val="none" w:sz="0" w:space="0" w:color="auto"/>
        <w:bottom w:val="none" w:sz="0" w:space="0" w:color="auto"/>
        <w:right w:val="none" w:sz="0" w:space="0" w:color="auto"/>
      </w:divBdr>
    </w:div>
    <w:div w:id="815873115">
      <w:bodyDiv w:val="1"/>
      <w:marLeft w:val="0"/>
      <w:marRight w:val="0"/>
      <w:marTop w:val="0"/>
      <w:marBottom w:val="0"/>
      <w:divBdr>
        <w:top w:val="none" w:sz="0" w:space="0" w:color="auto"/>
        <w:left w:val="none" w:sz="0" w:space="0" w:color="auto"/>
        <w:bottom w:val="none" w:sz="0" w:space="0" w:color="auto"/>
        <w:right w:val="none" w:sz="0" w:space="0" w:color="auto"/>
      </w:divBdr>
    </w:div>
    <w:div w:id="817654441">
      <w:bodyDiv w:val="1"/>
      <w:marLeft w:val="0"/>
      <w:marRight w:val="0"/>
      <w:marTop w:val="0"/>
      <w:marBottom w:val="0"/>
      <w:divBdr>
        <w:top w:val="none" w:sz="0" w:space="0" w:color="auto"/>
        <w:left w:val="none" w:sz="0" w:space="0" w:color="auto"/>
        <w:bottom w:val="none" w:sz="0" w:space="0" w:color="auto"/>
        <w:right w:val="none" w:sz="0" w:space="0" w:color="auto"/>
      </w:divBdr>
    </w:div>
    <w:div w:id="894242110">
      <w:bodyDiv w:val="1"/>
      <w:marLeft w:val="0"/>
      <w:marRight w:val="0"/>
      <w:marTop w:val="0"/>
      <w:marBottom w:val="0"/>
      <w:divBdr>
        <w:top w:val="none" w:sz="0" w:space="0" w:color="auto"/>
        <w:left w:val="none" w:sz="0" w:space="0" w:color="auto"/>
        <w:bottom w:val="none" w:sz="0" w:space="0" w:color="auto"/>
        <w:right w:val="none" w:sz="0" w:space="0" w:color="auto"/>
      </w:divBdr>
    </w:div>
    <w:div w:id="908735819">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955720559">
      <w:bodyDiv w:val="1"/>
      <w:marLeft w:val="0"/>
      <w:marRight w:val="0"/>
      <w:marTop w:val="0"/>
      <w:marBottom w:val="0"/>
      <w:divBdr>
        <w:top w:val="none" w:sz="0" w:space="0" w:color="auto"/>
        <w:left w:val="none" w:sz="0" w:space="0" w:color="auto"/>
        <w:bottom w:val="none" w:sz="0" w:space="0" w:color="auto"/>
        <w:right w:val="none" w:sz="0" w:space="0" w:color="auto"/>
      </w:divBdr>
    </w:div>
    <w:div w:id="967320579">
      <w:bodyDiv w:val="1"/>
      <w:marLeft w:val="0"/>
      <w:marRight w:val="0"/>
      <w:marTop w:val="0"/>
      <w:marBottom w:val="0"/>
      <w:divBdr>
        <w:top w:val="none" w:sz="0" w:space="0" w:color="auto"/>
        <w:left w:val="none" w:sz="0" w:space="0" w:color="auto"/>
        <w:bottom w:val="none" w:sz="0" w:space="0" w:color="auto"/>
        <w:right w:val="none" w:sz="0" w:space="0" w:color="auto"/>
      </w:divBdr>
    </w:div>
    <w:div w:id="975185500">
      <w:bodyDiv w:val="1"/>
      <w:marLeft w:val="0"/>
      <w:marRight w:val="0"/>
      <w:marTop w:val="0"/>
      <w:marBottom w:val="0"/>
      <w:divBdr>
        <w:top w:val="none" w:sz="0" w:space="0" w:color="auto"/>
        <w:left w:val="none" w:sz="0" w:space="0" w:color="auto"/>
        <w:bottom w:val="none" w:sz="0" w:space="0" w:color="auto"/>
        <w:right w:val="none" w:sz="0" w:space="0" w:color="auto"/>
      </w:divBdr>
    </w:div>
    <w:div w:id="1017774937">
      <w:bodyDiv w:val="1"/>
      <w:marLeft w:val="0"/>
      <w:marRight w:val="0"/>
      <w:marTop w:val="0"/>
      <w:marBottom w:val="0"/>
      <w:divBdr>
        <w:top w:val="none" w:sz="0" w:space="0" w:color="auto"/>
        <w:left w:val="none" w:sz="0" w:space="0" w:color="auto"/>
        <w:bottom w:val="none" w:sz="0" w:space="0" w:color="auto"/>
        <w:right w:val="none" w:sz="0" w:space="0" w:color="auto"/>
      </w:divBdr>
    </w:div>
    <w:div w:id="1098788707">
      <w:bodyDiv w:val="1"/>
      <w:marLeft w:val="0"/>
      <w:marRight w:val="0"/>
      <w:marTop w:val="0"/>
      <w:marBottom w:val="0"/>
      <w:divBdr>
        <w:top w:val="none" w:sz="0" w:space="0" w:color="auto"/>
        <w:left w:val="none" w:sz="0" w:space="0" w:color="auto"/>
        <w:bottom w:val="none" w:sz="0" w:space="0" w:color="auto"/>
        <w:right w:val="none" w:sz="0" w:space="0" w:color="auto"/>
      </w:divBdr>
      <w:divsChild>
        <w:div w:id="1111782450">
          <w:marLeft w:val="0"/>
          <w:marRight w:val="0"/>
          <w:marTop w:val="0"/>
          <w:marBottom w:val="0"/>
          <w:divBdr>
            <w:top w:val="none" w:sz="0" w:space="0" w:color="auto"/>
            <w:left w:val="none" w:sz="0" w:space="0" w:color="auto"/>
            <w:bottom w:val="none" w:sz="0" w:space="0" w:color="auto"/>
            <w:right w:val="none" w:sz="0" w:space="0" w:color="auto"/>
          </w:divBdr>
        </w:div>
      </w:divsChild>
    </w:div>
    <w:div w:id="1100643798">
      <w:bodyDiv w:val="1"/>
      <w:marLeft w:val="0"/>
      <w:marRight w:val="0"/>
      <w:marTop w:val="0"/>
      <w:marBottom w:val="0"/>
      <w:divBdr>
        <w:top w:val="none" w:sz="0" w:space="0" w:color="auto"/>
        <w:left w:val="none" w:sz="0" w:space="0" w:color="auto"/>
        <w:bottom w:val="none" w:sz="0" w:space="0" w:color="auto"/>
        <w:right w:val="none" w:sz="0" w:space="0" w:color="auto"/>
      </w:divBdr>
    </w:div>
    <w:div w:id="1166628196">
      <w:bodyDiv w:val="1"/>
      <w:marLeft w:val="0"/>
      <w:marRight w:val="0"/>
      <w:marTop w:val="0"/>
      <w:marBottom w:val="0"/>
      <w:divBdr>
        <w:top w:val="none" w:sz="0" w:space="0" w:color="auto"/>
        <w:left w:val="none" w:sz="0" w:space="0" w:color="auto"/>
        <w:bottom w:val="none" w:sz="0" w:space="0" w:color="auto"/>
        <w:right w:val="none" w:sz="0" w:space="0" w:color="auto"/>
      </w:divBdr>
    </w:div>
    <w:div w:id="1197348766">
      <w:bodyDiv w:val="1"/>
      <w:marLeft w:val="0"/>
      <w:marRight w:val="0"/>
      <w:marTop w:val="0"/>
      <w:marBottom w:val="0"/>
      <w:divBdr>
        <w:top w:val="none" w:sz="0" w:space="0" w:color="auto"/>
        <w:left w:val="none" w:sz="0" w:space="0" w:color="auto"/>
        <w:bottom w:val="none" w:sz="0" w:space="0" w:color="auto"/>
        <w:right w:val="none" w:sz="0" w:space="0" w:color="auto"/>
      </w:divBdr>
      <w:divsChild>
        <w:div w:id="217788477">
          <w:marLeft w:val="0"/>
          <w:marRight w:val="0"/>
          <w:marTop w:val="0"/>
          <w:marBottom w:val="0"/>
          <w:divBdr>
            <w:top w:val="none" w:sz="0" w:space="0" w:color="auto"/>
            <w:left w:val="none" w:sz="0" w:space="0" w:color="auto"/>
            <w:bottom w:val="none" w:sz="0" w:space="0" w:color="auto"/>
            <w:right w:val="none" w:sz="0" w:space="0" w:color="auto"/>
          </w:divBdr>
          <w:divsChild>
            <w:div w:id="672923702">
              <w:marLeft w:val="0"/>
              <w:marRight w:val="0"/>
              <w:marTop w:val="0"/>
              <w:marBottom w:val="0"/>
              <w:divBdr>
                <w:top w:val="none" w:sz="0" w:space="0" w:color="auto"/>
                <w:left w:val="none" w:sz="0" w:space="0" w:color="auto"/>
                <w:bottom w:val="none" w:sz="0" w:space="0" w:color="auto"/>
                <w:right w:val="none" w:sz="0" w:space="0" w:color="auto"/>
              </w:divBdr>
              <w:divsChild>
                <w:div w:id="868644656">
                  <w:marLeft w:val="0"/>
                  <w:marRight w:val="0"/>
                  <w:marTop w:val="0"/>
                  <w:marBottom w:val="0"/>
                  <w:divBdr>
                    <w:top w:val="none" w:sz="0" w:space="0" w:color="auto"/>
                    <w:left w:val="none" w:sz="0" w:space="0" w:color="auto"/>
                    <w:bottom w:val="none" w:sz="0" w:space="0" w:color="auto"/>
                    <w:right w:val="none" w:sz="0" w:space="0" w:color="auto"/>
                  </w:divBdr>
                  <w:divsChild>
                    <w:div w:id="1609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0880">
          <w:marLeft w:val="0"/>
          <w:marRight w:val="0"/>
          <w:marTop w:val="0"/>
          <w:marBottom w:val="0"/>
          <w:divBdr>
            <w:top w:val="none" w:sz="0" w:space="0" w:color="auto"/>
            <w:left w:val="none" w:sz="0" w:space="0" w:color="auto"/>
            <w:bottom w:val="none" w:sz="0" w:space="0" w:color="auto"/>
            <w:right w:val="none" w:sz="0" w:space="0" w:color="auto"/>
          </w:divBdr>
          <w:divsChild>
            <w:div w:id="474759969">
              <w:marLeft w:val="0"/>
              <w:marRight w:val="0"/>
              <w:marTop w:val="0"/>
              <w:marBottom w:val="0"/>
              <w:divBdr>
                <w:top w:val="none" w:sz="0" w:space="0" w:color="auto"/>
                <w:left w:val="none" w:sz="0" w:space="0" w:color="auto"/>
                <w:bottom w:val="none" w:sz="0" w:space="0" w:color="auto"/>
                <w:right w:val="none" w:sz="0" w:space="0" w:color="auto"/>
              </w:divBdr>
              <w:divsChild>
                <w:div w:id="387538791">
                  <w:marLeft w:val="0"/>
                  <w:marRight w:val="0"/>
                  <w:marTop w:val="0"/>
                  <w:marBottom w:val="0"/>
                  <w:divBdr>
                    <w:top w:val="none" w:sz="0" w:space="0" w:color="auto"/>
                    <w:left w:val="none" w:sz="0" w:space="0" w:color="auto"/>
                    <w:bottom w:val="none" w:sz="0" w:space="0" w:color="auto"/>
                    <w:right w:val="none" w:sz="0" w:space="0" w:color="auto"/>
                  </w:divBdr>
                  <w:divsChild>
                    <w:div w:id="393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19696">
      <w:bodyDiv w:val="1"/>
      <w:marLeft w:val="0"/>
      <w:marRight w:val="0"/>
      <w:marTop w:val="0"/>
      <w:marBottom w:val="0"/>
      <w:divBdr>
        <w:top w:val="none" w:sz="0" w:space="0" w:color="auto"/>
        <w:left w:val="none" w:sz="0" w:space="0" w:color="auto"/>
        <w:bottom w:val="none" w:sz="0" w:space="0" w:color="auto"/>
        <w:right w:val="none" w:sz="0" w:space="0" w:color="auto"/>
      </w:divBdr>
    </w:div>
    <w:div w:id="1285499258">
      <w:bodyDiv w:val="1"/>
      <w:marLeft w:val="0"/>
      <w:marRight w:val="0"/>
      <w:marTop w:val="0"/>
      <w:marBottom w:val="0"/>
      <w:divBdr>
        <w:top w:val="none" w:sz="0" w:space="0" w:color="auto"/>
        <w:left w:val="none" w:sz="0" w:space="0" w:color="auto"/>
        <w:bottom w:val="none" w:sz="0" w:space="0" w:color="auto"/>
        <w:right w:val="none" w:sz="0" w:space="0" w:color="auto"/>
      </w:divBdr>
    </w:div>
    <w:div w:id="1285960175">
      <w:bodyDiv w:val="1"/>
      <w:marLeft w:val="0"/>
      <w:marRight w:val="0"/>
      <w:marTop w:val="0"/>
      <w:marBottom w:val="0"/>
      <w:divBdr>
        <w:top w:val="none" w:sz="0" w:space="0" w:color="auto"/>
        <w:left w:val="none" w:sz="0" w:space="0" w:color="auto"/>
        <w:bottom w:val="none" w:sz="0" w:space="0" w:color="auto"/>
        <w:right w:val="none" w:sz="0" w:space="0" w:color="auto"/>
      </w:divBdr>
    </w:div>
    <w:div w:id="1309477797">
      <w:bodyDiv w:val="1"/>
      <w:marLeft w:val="0"/>
      <w:marRight w:val="0"/>
      <w:marTop w:val="0"/>
      <w:marBottom w:val="0"/>
      <w:divBdr>
        <w:top w:val="none" w:sz="0" w:space="0" w:color="auto"/>
        <w:left w:val="none" w:sz="0" w:space="0" w:color="auto"/>
        <w:bottom w:val="none" w:sz="0" w:space="0" w:color="auto"/>
        <w:right w:val="none" w:sz="0" w:space="0" w:color="auto"/>
      </w:divBdr>
    </w:div>
    <w:div w:id="1317496737">
      <w:bodyDiv w:val="1"/>
      <w:marLeft w:val="0"/>
      <w:marRight w:val="0"/>
      <w:marTop w:val="0"/>
      <w:marBottom w:val="0"/>
      <w:divBdr>
        <w:top w:val="none" w:sz="0" w:space="0" w:color="auto"/>
        <w:left w:val="none" w:sz="0" w:space="0" w:color="auto"/>
        <w:bottom w:val="none" w:sz="0" w:space="0" w:color="auto"/>
        <w:right w:val="none" w:sz="0" w:space="0" w:color="auto"/>
      </w:divBdr>
    </w:div>
    <w:div w:id="1339313663">
      <w:bodyDiv w:val="1"/>
      <w:marLeft w:val="0"/>
      <w:marRight w:val="0"/>
      <w:marTop w:val="0"/>
      <w:marBottom w:val="0"/>
      <w:divBdr>
        <w:top w:val="none" w:sz="0" w:space="0" w:color="auto"/>
        <w:left w:val="none" w:sz="0" w:space="0" w:color="auto"/>
        <w:bottom w:val="none" w:sz="0" w:space="0" w:color="auto"/>
        <w:right w:val="none" w:sz="0" w:space="0" w:color="auto"/>
      </w:divBdr>
      <w:divsChild>
        <w:div w:id="1274629794">
          <w:marLeft w:val="0"/>
          <w:marRight w:val="0"/>
          <w:marTop w:val="0"/>
          <w:marBottom w:val="0"/>
          <w:divBdr>
            <w:top w:val="none" w:sz="0" w:space="0" w:color="auto"/>
            <w:left w:val="none" w:sz="0" w:space="0" w:color="auto"/>
            <w:bottom w:val="none" w:sz="0" w:space="0" w:color="auto"/>
            <w:right w:val="none" w:sz="0" w:space="0" w:color="auto"/>
          </w:divBdr>
        </w:div>
        <w:div w:id="1189832957">
          <w:marLeft w:val="0"/>
          <w:marRight w:val="0"/>
          <w:marTop w:val="0"/>
          <w:marBottom w:val="0"/>
          <w:divBdr>
            <w:top w:val="none" w:sz="0" w:space="0" w:color="auto"/>
            <w:left w:val="none" w:sz="0" w:space="0" w:color="auto"/>
            <w:bottom w:val="none" w:sz="0" w:space="0" w:color="auto"/>
            <w:right w:val="none" w:sz="0" w:space="0" w:color="auto"/>
          </w:divBdr>
        </w:div>
        <w:div w:id="1491754281">
          <w:marLeft w:val="0"/>
          <w:marRight w:val="0"/>
          <w:marTop w:val="0"/>
          <w:marBottom w:val="0"/>
          <w:divBdr>
            <w:top w:val="none" w:sz="0" w:space="0" w:color="auto"/>
            <w:left w:val="none" w:sz="0" w:space="0" w:color="auto"/>
            <w:bottom w:val="none" w:sz="0" w:space="0" w:color="auto"/>
            <w:right w:val="none" w:sz="0" w:space="0" w:color="auto"/>
          </w:divBdr>
        </w:div>
        <w:div w:id="470636453">
          <w:marLeft w:val="0"/>
          <w:marRight w:val="0"/>
          <w:marTop w:val="0"/>
          <w:marBottom w:val="0"/>
          <w:divBdr>
            <w:top w:val="none" w:sz="0" w:space="0" w:color="auto"/>
            <w:left w:val="none" w:sz="0" w:space="0" w:color="auto"/>
            <w:bottom w:val="none" w:sz="0" w:space="0" w:color="auto"/>
            <w:right w:val="none" w:sz="0" w:space="0" w:color="auto"/>
          </w:divBdr>
        </w:div>
        <w:div w:id="1992051620">
          <w:marLeft w:val="0"/>
          <w:marRight w:val="0"/>
          <w:marTop w:val="0"/>
          <w:marBottom w:val="0"/>
          <w:divBdr>
            <w:top w:val="none" w:sz="0" w:space="0" w:color="auto"/>
            <w:left w:val="none" w:sz="0" w:space="0" w:color="auto"/>
            <w:bottom w:val="none" w:sz="0" w:space="0" w:color="auto"/>
            <w:right w:val="none" w:sz="0" w:space="0" w:color="auto"/>
          </w:divBdr>
        </w:div>
        <w:div w:id="2046516533">
          <w:marLeft w:val="0"/>
          <w:marRight w:val="0"/>
          <w:marTop w:val="0"/>
          <w:marBottom w:val="0"/>
          <w:divBdr>
            <w:top w:val="none" w:sz="0" w:space="0" w:color="auto"/>
            <w:left w:val="none" w:sz="0" w:space="0" w:color="auto"/>
            <w:bottom w:val="none" w:sz="0" w:space="0" w:color="auto"/>
            <w:right w:val="none" w:sz="0" w:space="0" w:color="auto"/>
          </w:divBdr>
        </w:div>
      </w:divsChild>
    </w:div>
    <w:div w:id="1452016121">
      <w:bodyDiv w:val="1"/>
      <w:marLeft w:val="0"/>
      <w:marRight w:val="0"/>
      <w:marTop w:val="0"/>
      <w:marBottom w:val="0"/>
      <w:divBdr>
        <w:top w:val="none" w:sz="0" w:space="0" w:color="auto"/>
        <w:left w:val="none" w:sz="0" w:space="0" w:color="auto"/>
        <w:bottom w:val="none" w:sz="0" w:space="0" w:color="auto"/>
        <w:right w:val="none" w:sz="0" w:space="0" w:color="auto"/>
      </w:divBdr>
      <w:divsChild>
        <w:div w:id="2126192810">
          <w:marLeft w:val="0"/>
          <w:marRight w:val="0"/>
          <w:marTop w:val="0"/>
          <w:marBottom w:val="225"/>
          <w:divBdr>
            <w:top w:val="none" w:sz="0" w:space="0" w:color="auto"/>
            <w:left w:val="none" w:sz="0" w:space="0" w:color="auto"/>
            <w:bottom w:val="none" w:sz="0" w:space="0" w:color="auto"/>
            <w:right w:val="none" w:sz="0" w:space="0" w:color="auto"/>
          </w:divBdr>
        </w:div>
      </w:divsChild>
    </w:div>
    <w:div w:id="1480686316">
      <w:bodyDiv w:val="1"/>
      <w:marLeft w:val="0"/>
      <w:marRight w:val="0"/>
      <w:marTop w:val="0"/>
      <w:marBottom w:val="0"/>
      <w:divBdr>
        <w:top w:val="none" w:sz="0" w:space="0" w:color="auto"/>
        <w:left w:val="none" w:sz="0" w:space="0" w:color="auto"/>
        <w:bottom w:val="none" w:sz="0" w:space="0" w:color="auto"/>
        <w:right w:val="none" w:sz="0" w:space="0" w:color="auto"/>
      </w:divBdr>
    </w:div>
    <w:div w:id="1503008865">
      <w:bodyDiv w:val="1"/>
      <w:marLeft w:val="0"/>
      <w:marRight w:val="0"/>
      <w:marTop w:val="0"/>
      <w:marBottom w:val="0"/>
      <w:divBdr>
        <w:top w:val="none" w:sz="0" w:space="0" w:color="auto"/>
        <w:left w:val="none" w:sz="0" w:space="0" w:color="auto"/>
        <w:bottom w:val="none" w:sz="0" w:space="0" w:color="auto"/>
        <w:right w:val="none" w:sz="0" w:space="0" w:color="auto"/>
      </w:divBdr>
    </w:div>
    <w:div w:id="1519269716">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600337418">
      <w:bodyDiv w:val="1"/>
      <w:marLeft w:val="0"/>
      <w:marRight w:val="0"/>
      <w:marTop w:val="0"/>
      <w:marBottom w:val="0"/>
      <w:divBdr>
        <w:top w:val="none" w:sz="0" w:space="0" w:color="auto"/>
        <w:left w:val="none" w:sz="0" w:space="0" w:color="auto"/>
        <w:bottom w:val="none" w:sz="0" w:space="0" w:color="auto"/>
        <w:right w:val="none" w:sz="0" w:space="0" w:color="auto"/>
      </w:divBdr>
    </w:div>
    <w:div w:id="1604652757">
      <w:bodyDiv w:val="1"/>
      <w:marLeft w:val="0"/>
      <w:marRight w:val="0"/>
      <w:marTop w:val="0"/>
      <w:marBottom w:val="0"/>
      <w:divBdr>
        <w:top w:val="none" w:sz="0" w:space="0" w:color="auto"/>
        <w:left w:val="none" w:sz="0" w:space="0" w:color="auto"/>
        <w:bottom w:val="none" w:sz="0" w:space="0" w:color="auto"/>
        <w:right w:val="none" w:sz="0" w:space="0" w:color="auto"/>
      </w:divBdr>
      <w:divsChild>
        <w:div w:id="1012998811">
          <w:marLeft w:val="0"/>
          <w:marRight w:val="0"/>
          <w:marTop w:val="0"/>
          <w:marBottom w:val="0"/>
          <w:divBdr>
            <w:top w:val="none" w:sz="0" w:space="0" w:color="auto"/>
            <w:left w:val="none" w:sz="0" w:space="0" w:color="auto"/>
            <w:bottom w:val="none" w:sz="0" w:space="0" w:color="auto"/>
            <w:right w:val="none" w:sz="0" w:space="0" w:color="auto"/>
          </w:divBdr>
        </w:div>
        <w:div w:id="690103738">
          <w:marLeft w:val="0"/>
          <w:marRight w:val="0"/>
          <w:marTop w:val="0"/>
          <w:marBottom w:val="0"/>
          <w:divBdr>
            <w:top w:val="none" w:sz="0" w:space="0" w:color="auto"/>
            <w:left w:val="none" w:sz="0" w:space="0" w:color="auto"/>
            <w:bottom w:val="none" w:sz="0" w:space="0" w:color="auto"/>
            <w:right w:val="none" w:sz="0" w:space="0" w:color="auto"/>
          </w:divBdr>
        </w:div>
        <w:div w:id="1725058997">
          <w:marLeft w:val="0"/>
          <w:marRight w:val="0"/>
          <w:marTop w:val="0"/>
          <w:marBottom w:val="0"/>
          <w:divBdr>
            <w:top w:val="none" w:sz="0" w:space="0" w:color="auto"/>
            <w:left w:val="none" w:sz="0" w:space="0" w:color="auto"/>
            <w:bottom w:val="none" w:sz="0" w:space="0" w:color="auto"/>
            <w:right w:val="none" w:sz="0" w:space="0" w:color="auto"/>
          </w:divBdr>
        </w:div>
        <w:div w:id="1938709276">
          <w:marLeft w:val="0"/>
          <w:marRight w:val="0"/>
          <w:marTop w:val="0"/>
          <w:marBottom w:val="0"/>
          <w:divBdr>
            <w:top w:val="none" w:sz="0" w:space="0" w:color="auto"/>
            <w:left w:val="none" w:sz="0" w:space="0" w:color="auto"/>
            <w:bottom w:val="none" w:sz="0" w:space="0" w:color="auto"/>
            <w:right w:val="none" w:sz="0" w:space="0" w:color="auto"/>
          </w:divBdr>
        </w:div>
        <w:div w:id="1448699126">
          <w:marLeft w:val="0"/>
          <w:marRight w:val="0"/>
          <w:marTop w:val="0"/>
          <w:marBottom w:val="0"/>
          <w:divBdr>
            <w:top w:val="none" w:sz="0" w:space="0" w:color="auto"/>
            <w:left w:val="none" w:sz="0" w:space="0" w:color="auto"/>
            <w:bottom w:val="none" w:sz="0" w:space="0" w:color="auto"/>
            <w:right w:val="none" w:sz="0" w:space="0" w:color="auto"/>
          </w:divBdr>
        </w:div>
        <w:div w:id="1185024333">
          <w:marLeft w:val="0"/>
          <w:marRight w:val="0"/>
          <w:marTop w:val="0"/>
          <w:marBottom w:val="0"/>
          <w:divBdr>
            <w:top w:val="none" w:sz="0" w:space="0" w:color="auto"/>
            <w:left w:val="none" w:sz="0" w:space="0" w:color="auto"/>
            <w:bottom w:val="none" w:sz="0" w:space="0" w:color="auto"/>
            <w:right w:val="none" w:sz="0" w:space="0" w:color="auto"/>
          </w:divBdr>
        </w:div>
      </w:divsChild>
    </w:div>
    <w:div w:id="1610157579">
      <w:bodyDiv w:val="1"/>
      <w:marLeft w:val="0"/>
      <w:marRight w:val="0"/>
      <w:marTop w:val="0"/>
      <w:marBottom w:val="0"/>
      <w:divBdr>
        <w:top w:val="none" w:sz="0" w:space="0" w:color="auto"/>
        <w:left w:val="none" w:sz="0" w:space="0" w:color="auto"/>
        <w:bottom w:val="none" w:sz="0" w:space="0" w:color="auto"/>
        <w:right w:val="none" w:sz="0" w:space="0" w:color="auto"/>
      </w:divBdr>
    </w:div>
    <w:div w:id="1631134471">
      <w:bodyDiv w:val="1"/>
      <w:marLeft w:val="0"/>
      <w:marRight w:val="0"/>
      <w:marTop w:val="0"/>
      <w:marBottom w:val="0"/>
      <w:divBdr>
        <w:top w:val="none" w:sz="0" w:space="0" w:color="auto"/>
        <w:left w:val="none" w:sz="0" w:space="0" w:color="auto"/>
        <w:bottom w:val="none" w:sz="0" w:space="0" w:color="auto"/>
        <w:right w:val="none" w:sz="0" w:space="0" w:color="auto"/>
      </w:divBdr>
    </w:div>
    <w:div w:id="1692951651">
      <w:bodyDiv w:val="1"/>
      <w:marLeft w:val="0"/>
      <w:marRight w:val="0"/>
      <w:marTop w:val="0"/>
      <w:marBottom w:val="0"/>
      <w:divBdr>
        <w:top w:val="none" w:sz="0" w:space="0" w:color="auto"/>
        <w:left w:val="none" w:sz="0" w:space="0" w:color="auto"/>
        <w:bottom w:val="none" w:sz="0" w:space="0" w:color="auto"/>
        <w:right w:val="none" w:sz="0" w:space="0" w:color="auto"/>
      </w:divBdr>
    </w:div>
    <w:div w:id="1697391626">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742486544">
      <w:bodyDiv w:val="1"/>
      <w:marLeft w:val="0"/>
      <w:marRight w:val="0"/>
      <w:marTop w:val="0"/>
      <w:marBottom w:val="0"/>
      <w:divBdr>
        <w:top w:val="none" w:sz="0" w:space="0" w:color="auto"/>
        <w:left w:val="none" w:sz="0" w:space="0" w:color="auto"/>
        <w:bottom w:val="none" w:sz="0" w:space="0" w:color="auto"/>
        <w:right w:val="none" w:sz="0" w:space="0" w:color="auto"/>
      </w:divBdr>
    </w:div>
    <w:div w:id="1750807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3852">
          <w:marLeft w:val="0"/>
          <w:marRight w:val="0"/>
          <w:marTop w:val="0"/>
          <w:marBottom w:val="0"/>
          <w:divBdr>
            <w:top w:val="none" w:sz="0" w:space="0" w:color="auto"/>
            <w:left w:val="none" w:sz="0" w:space="0" w:color="auto"/>
            <w:bottom w:val="none" w:sz="0" w:space="0" w:color="auto"/>
            <w:right w:val="none" w:sz="0" w:space="0" w:color="auto"/>
          </w:divBdr>
        </w:div>
      </w:divsChild>
    </w:div>
    <w:div w:id="1774209842">
      <w:bodyDiv w:val="1"/>
      <w:marLeft w:val="0"/>
      <w:marRight w:val="0"/>
      <w:marTop w:val="0"/>
      <w:marBottom w:val="0"/>
      <w:divBdr>
        <w:top w:val="none" w:sz="0" w:space="0" w:color="auto"/>
        <w:left w:val="none" w:sz="0" w:space="0" w:color="auto"/>
        <w:bottom w:val="none" w:sz="0" w:space="0" w:color="auto"/>
        <w:right w:val="none" w:sz="0" w:space="0" w:color="auto"/>
      </w:divBdr>
      <w:divsChild>
        <w:div w:id="979503679">
          <w:marLeft w:val="0"/>
          <w:marRight w:val="0"/>
          <w:marTop w:val="0"/>
          <w:marBottom w:val="0"/>
          <w:divBdr>
            <w:top w:val="none" w:sz="0" w:space="0" w:color="auto"/>
            <w:left w:val="none" w:sz="0" w:space="0" w:color="auto"/>
            <w:bottom w:val="none" w:sz="0" w:space="0" w:color="auto"/>
            <w:right w:val="none" w:sz="0" w:space="0" w:color="auto"/>
          </w:divBdr>
        </w:div>
      </w:divsChild>
    </w:div>
    <w:div w:id="1833178882">
      <w:bodyDiv w:val="1"/>
      <w:marLeft w:val="0"/>
      <w:marRight w:val="0"/>
      <w:marTop w:val="0"/>
      <w:marBottom w:val="0"/>
      <w:divBdr>
        <w:top w:val="none" w:sz="0" w:space="0" w:color="auto"/>
        <w:left w:val="none" w:sz="0" w:space="0" w:color="auto"/>
        <w:bottom w:val="none" w:sz="0" w:space="0" w:color="auto"/>
        <w:right w:val="none" w:sz="0" w:space="0" w:color="auto"/>
      </w:divBdr>
    </w:div>
    <w:div w:id="1901089887">
      <w:bodyDiv w:val="1"/>
      <w:marLeft w:val="0"/>
      <w:marRight w:val="0"/>
      <w:marTop w:val="0"/>
      <w:marBottom w:val="0"/>
      <w:divBdr>
        <w:top w:val="none" w:sz="0" w:space="0" w:color="auto"/>
        <w:left w:val="none" w:sz="0" w:space="0" w:color="auto"/>
        <w:bottom w:val="none" w:sz="0" w:space="0" w:color="auto"/>
        <w:right w:val="none" w:sz="0" w:space="0" w:color="auto"/>
      </w:divBdr>
    </w:div>
    <w:div w:id="1932154561">
      <w:bodyDiv w:val="1"/>
      <w:marLeft w:val="0"/>
      <w:marRight w:val="0"/>
      <w:marTop w:val="0"/>
      <w:marBottom w:val="0"/>
      <w:divBdr>
        <w:top w:val="none" w:sz="0" w:space="0" w:color="auto"/>
        <w:left w:val="none" w:sz="0" w:space="0" w:color="auto"/>
        <w:bottom w:val="none" w:sz="0" w:space="0" w:color="auto"/>
        <w:right w:val="none" w:sz="0" w:space="0" w:color="auto"/>
      </w:divBdr>
    </w:div>
    <w:div w:id="1955748883">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0658">
      <w:bodyDiv w:val="1"/>
      <w:marLeft w:val="0"/>
      <w:marRight w:val="0"/>
      <w:marTop w:val="0"/>
      <w:marBottom w:val="0"/>
      <w:divBdr>
        <w:top w:val="none" w:sz="0" w:space="0" w:color="auto"/>
        <w:left w:val="none" w:sz="0" w:space="0" w:color="auto"/>
        <w:bottom w:val="none" w:sz="0" w:space="0" w:color="auto"/>
        <w:right w:val="none" w:sz="0" w:space="0" w:color="auto"/>
      </w:divBdr>
    </w:div>
    <w:div w:id="1995067079">
      <w:bodyDiv w:val="1"/>
      <w:marLeft w:val="0"/>
      <w:marRight w:val="0"/>
      <w:marTop w:val="0"/>
      <w:marBottom w:val="0"/>
      <w:divBdr>
        <w:top w:val="none" w:sz="0" w:space="0" w:color="auto"/>
        <w:left w:val="none" w:sz="0" w:space="0" w:color="auto"/>
        <w:bottom w:val="none" w:sz="0" w:space="0" w:color="auto"/>
        <w:right w:val="none" w:sz="0" w:space="0" w:color="auto"/>
      </w:divBdr>
    </w:div>
    <w:div w:id="2013600014">
      <w:bodyDiv w:val="1"/>
      <w:marLeft w:val="0"/>
      <w:marRight w:val="0"/>
      <w:marTop w:val="0"/>
      <w:marBottom w:val="0"/>
      <w:divBdr>
        <w:top w:val="none" w:sz="0" w:space="0" w:color="auto"/>
        <w:left w:val="none" w:sz="0" w:space="0" w:color="auto"/>
        <w:bottom w:val="none" w:sz="0" w:space="0" w:color="auto"/>
        <w:right w:val="none" w:sz="0" w:space="0" w:color="auto"/>
      </w:divBdr>
      <w:divsChild>
        <w:div w:id="826479364">
          <w:marLeft w:val="0"/>
          <w:marRight w:val="0"/>
          <w:marTop w:val="0"/>
          <w:marBottom w:val="0"/>
          <w:divBdr>
            <w:top w:val="none" w:sz="0" w:space="0" w:color="auto"/>
            <w:left w:val="none" w:sz="0" w:space="0" w:color="auto"/>
            <w:bottom w:val="none" w:sz="0" w:space="0" w:color="auto"/>
            <w:right w:val="none" w:sz="0" w:space="0" w:color="auto"/>
          </w:divBdr>
          <w:divsChild>
            <w:div w:id="472718055">
              <w:marLeft w:val="0"/>
              <w:marRight w:val="0"/>
              <w:marTop w:val="0"/>
              <w:marBottom w:val="0"/>
              <w:divBdr>
                <w:top w:val="none" w:sz="0" w:space="0" w:color="auto"/>
                <w:left w:val="none" w:sz="0" w:space="0" w:color="auto"/>
                <w:bottom w:val="none" w:sz="0" w:space="0" w:color="auto"/>
                <w:right w:val="none" w:sz="0" w:space="0" w:color="auto"/>
              </w:divBdr>
              <w:divsChild>
                <w:div w:id="1847480727">
                  <w:marLeft w:val="0"/>
                  <w:marRight w:val="0"/>
                  <w:marTop w:val="0"/>
                  <w:marBottom w:val="0"/>
                  <w:divBdr>
                    <w:top w:val="none" w:sz="0" w:space="0" w:color="auto"/>
                    <w:left w:val="none" w:sz="0" w:space="0" w:color="auto"/>
                    <w:bottom w:val="none" w:sz="0" w:space="0" w:color="auto"/>
                    <w:right w:val="none" w:sz="0" w:space="0" w:color="auto"/>
                  </w:divBdr>
                  <w:divsChild>
                    <w:div w:id="1623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763">
          <w:marLeft w:val="0"/>
          <w:marRight w:val="0"/>
          <w:marTop w:val="0"/>
          <w:marBottom w:val="0"/>
          <w:divBdr>
            <w:top w:val="none" w:sz="0" w:space="0" w:color="auto"/>
            <w:left w:val="none" w:sz="0" w:space="0" w:color="auto"/>
            <w:bottom w:val="none" w:sz="0" w:space="0" w:color="auto"/>
            <w:right w:val="none" w:sz="0" w:space="0" w:color="auto"/>
          </w:divBdr>
          <w:divsChild>
            <w:div w:id="471364018">
              <w:marLeft w:val="0"/>
              <w:marRight w:val="0"/>
              <w:marTop w:val="0"/>
              <w:marBottom w:val="0"/>
              <w:divBdr>
                <w:top w:val="none" w:sz="0" w:space="0" w:color="auto"/>
                <w:left w:val="none" w:sz="0" w:space="0" w:color="auto"/>
                <w:bottom w:val="none" w:sz="0" w:space="0" w:color="auto"/>
                <w:right w:val="none" w:sz="0" w:space="0" w:color="auto"/>
              </w:divBdr>
              <w:divsChild>
                <w:div w:id="46491723">
                  <w:marLeft w:val="0"/>
                  <w:marRight w:val="0"/>
                  <w:marTop w:val="0"/>
                  <w:marBottom w:val="0"/>
                  <w:divBdr>
                    <w:top w:val="none" w:sz="0" w:space="0" w:color="auto"/>
                    <w:left w:val="none" w:sz="0" w:space="0" w:color="auto"/>
                    <w:bottom w:val="none" w:sz="0" w:space="0" w:color="auto"/>
                    <w:right w:val="none" w:sz="0" w:space="0" w:color="auto"/>
                  </w:divBdr>
                  <w:divsChild>
                    <w:div w:id="3434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077">
      <w:bodyDiv w:val="1"/>
      <w:marLeft w:val="0"/>
      <w:marRight w:val="0"/>
      <w:marTop w:val="0"/>
      <w:marBottom w:val="0"/>
      <w:divBdr>
        <w:top w:val="none" w:sz="0" w:space="0" w:color="auto"/>
        <w:left w:val="none" w:sz="0" w:space="0" w:color="auto"/>
        <w:bottom w:val="none" w:sz="0" w:space="0" w:color="auto"/>
        <w:right w:val="none" w:sz="0" w:space="0" w:color="auto"/>
      </w:divBdr>
    </w:div>
    <w:div w:id="2015958398">
      <w:bodyDiv w:val="1"/>
      <w:marLeft w:val="0"/>
      <w:marRight w:val="0"/>
      <w:marTop w:val="0"/>
      <w:marBottom w:val="0"/>
      <w:divBdr>
        <w:top w:val="none" w:sz="0" w:space="0" w:color="auto"/>
        <w:left w:val="none" w:sz="0" w:space="0" w:color="auto"/>
        <w:bottom w:val="none" w:sz="0" w:space="0" w:color="auto"/>
        <w:right w:val="none" w:sz="0" w:space="0" w:color="auto"/>
      </w:divBdr>
      <w:divsChild>
        <w:div w:id="501970598">
          <w:marLeft w:val="0"/>
          <w:marRight w:val="0"/>
          <w:marTop w:val="0"/>
          <w:marBottom w:val="0"/>
          <w:divBdr>
            <w:top w:val="none" w:sz="0" w:space="0" w:color="auto"/>
            <w:left w:val="none" w:sz="0" w:space="0" w:color="auto"/>
            <w:bottom w:val="none" w:sz="0" w:space="0" w:color="auto"/>
            <w:right w:val="none" w:sz="0" w:space="0" w:color="auto"/>
          </w:divBdr>
        </w:div>
      </w:divsChild>
    </w:div>
    <w:div w:id="2016877915">
      <w:bodyDiv w:val="1"/>
      <w:marLeft w:val="0"/>
      <w:marRight w:val="0"/>
      <w:marTop w:val="0"/>
      <w:marBottom w:val="0"/>
      <w:divBdr>
        <w:top w:val="none" w:sz="0" w:space="0" w:color="auto"/>
        <w:left w:val="none" w:sz="0" w:space="0" w:color="auto"/>
        <w:bottom w:val="none" w:sz="0" w:space="0" w:color="auto"/>
        <w:right w:val="none" w:sz="0" w:space="0" w:color="auto"/>
      </w:divBdr>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29524589">
      <w:bodyDiv w:val="1"/>
      <w:marLeft w:val="0"/>
      <w:marRight w:val="0"/>
      <w:marTop w:val="0"/>
      <w:marBottom w:val="0"/>
      <w:divBdr>
        <w:top w:val="none" w:sz="0" w:space="0" w:color="auto"/>
        <w:left w:val="none" w:sz="0" w:space="0" w:color="auto"/>
        <w:bottom w:val="none" w:sz="0" w:space="0" w:color="auto"/>
        <w:right w:val="none" w:sz="0" w:space="0" w:color="auto"/>
      </w:divBdr>
      <w:divsChild>
        <w:div w:id="1783374061">
          <w:marLeft w:val="0"/>
          <w:marRight w:val="0"/>
          <w:marTop w:val="0"/>
          <w:marBottom w:val="0"/>
          <w:divBdr>
            <w:top w:val="none" w:sz="0" w:space="0" w:color="auto"/>
            <w:left w:val="none" w:sz="0" w:space="0" w:color="auto"/>
            <w:bottom w:val="none" w:sz="0" w:space="0" w:color="auto"/>
            <w:right w:val="none" w:sz="0" w:space="0" w:color="auto"/>
          </w:divBdr>
        </w:div>
      </w:divsChild>
    </w:div>
    <w:div w:id="2049983460">
      <w:bodyDiv w:val="1"/>
      <w:marLeft w:val="0"/>
      <w:marRight w:val="0"/>
      <w:marTop w:val="0"/>
      <w:marBottom w:val="0"/>
      <w:divBdr>
        <w:top w:val="none" w:sz="0" w:space="0" w:color="auto"/>
        <w:left w:val="none" w:sz="0" w:space="0" w:color="auto"/>
        <w:bottom w:val="none" w:sz="0" w:space="0" w:color="auto"/>
        <w:right w:val="none" w:sz="0" w:space="0" w:color="auto"/>
      </w:divBdr>
    </w:div>
    <w:div w:id="2066757307">
      <w:bodyDiv w:val="1"/>
      <w:marLeft w:val="0"/>
      <w:marRight w:val="0"/>
      <w:marTop w:val="0"/>
      <w:marBottom w:val="0"/>
      <w:divBdr>
        <w:top w:val="none" w:sz="0" w:space="0" w:color="auto"/>
        <w:left w:val="none" w:sz="0" w:space="0" w:color="auto"/>
        <w:bottom w:val="none" w:sz="0" w:space="0" w:color="auto"/>
        <w:right w:val="none" w:sz="0" w:space="0" w:color="auto"/>
      </w:divBdr>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8029">
      <w:bodyDiv w:val="1"/>
      <w:marLeft w:val="0"/>
      <w:marRight w:val="0"/>
      <w:marTop w:val="0"/>
      <w:marBottom w:val="0"/>
      <w:divBdr>
        <w:top w:val="none" w:sz="0" w:space="0" w:color="auto"/>
        <w:left w:val="none" w:sz="0" w:space="0" w:color="auto"/>
        <w:bottom w:val="none" w:sz="0" w:space="0" w:color="auto"/>
        <w:right w:val="none" w:sz="0" w:space="0" w:color="auto"/>
      </w:divBdr>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Comparison-Table_tbl1_380701972"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jfds.2016.03.0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eswa.2023.1206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jksuci.2017.09.0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BC0B-AC0F-4A27-9676-5D449600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59</Pages>
  <Words>8344</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shivaprasadkulka27@outlook.com</cp:lastModifiedBy>
  <cp:revision>14</cp:revision>
  <dcterms:created xsi:type="dcterms:W3CDTF">2024-11-11T13:06:00Z</dcterms:created>
  <dcterms:modified xsi:type="dcterms:W3CDTF">2025-01-11T06:37:00Z</dcterms:modified>
</cp:coreProperties>
</file>